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647D" w14:textId="77777777" w:rsidR="00FF79C6" w:rsidRDefault="00000000" w:rsidP="00D60727">
      <w:pPr>
        <w:pStyle w:val="Title"/>
        <w:spacing w:line="480" w:lineRule="auto"/>
        <w:rPr>
          <w:rFonts w:ascii="Helvetica" w:hAnsi="Helvetica"/>
          <w:color w:val="auto"/>
          <w:sz w:val="32"/>
          <w:szCs w:val="32"/>
        </w:rPr>
      </w:pPr>
      <w:r w:rsidRPr="00D60727">
        <w:rPr>
          <w:rFonts w:ascii="Helvetica" w:hAnsi="Helvetica"/>
          <w:color w:val="auto"/>
          <w:sz w:val="32"/>
          <w:szCs w:val="32"/>
        </w:rPr>
        <w:t>Machine learning classification by fitting amplicon sequences to existing OTUs</w:t>
      </w:r>
    </w:p>
    <w:p w14:paraId="167A33A0" w14:textId="77777777" w:rsidR="008543FF" w:rsidRPr="008543FF" w:rsidRDefault="008543FF" w:rsidP="008543FF">
      <w:pPr>
        <w:pStyle w:val="BodyText"/>
      </w:pPr>
    </w:p>
    <w:p w14:paraId="07F4D852" w14:textId="77777777" w:rsidR="00FF79C6" w:rsidRDefault="00000000" w:rsidP="00D60727">
      <w:pPr>
        <w:pStyle w:val="FirstParagraph"/>
        <w:spacing w:line="480" w:lineRule="auto"/>
        <w:rPr>
          <w:rFonts w:ascii="Helvetica" w:hAnsi="Helvetica"/>
          <w:sz w:val="22"/>
          <w:szCs w:val="22"/>
        </w:rPr>
      </w:pPr>
      <w:r w:rsidRPr="00D60727">
        <w:rPr>
          <w:rFonts w:ascii="Helvetica" w:hAnsi="Helvetica"/>
          <w:sz w:val="22"/>
          <w:szCs w:val="22"/>
        </w:rPr>
        <w:t>Running title: self-reference-based OTU clustering for ML classification</w:t>
      </w:r>
    </w:p>
    <w:p w14:paraId="673DBCAB" w14:textId="77777777" w:rsidR="008543FF" w:rsidRPr="008543FF" w:rsidRDefault="008543FF" w:rsidP="008543FF">
      <w:pPr>
        <w:pStyle w:val="BodyText"/>
      </w:pPr>
    </w:p>
    <w:p w14:paraId="571B6B26" w14:textId="77777777" w:rsidR="00FF79C6" w:rsidRDefault="00000000" w:rsidP="00D60727">
      <w:pPr>
        <w:pStyle w:val="BodyText"/>
        <w:spacing w:line="480" w:lineRule="auto"/>
        <w:rPr>
          <w:rFonts w:ascii="Helvetica" w:eastAsiaTheme="minorEastAsia" w:hAnsi="Helvetica"/>
          <w:sz w:val="22"/>
          <w:szCs w:val="22"/>
        </w:rPr>
      </w:pPr>
      <w:r w:rsidRPr="00D60727">
        <w:rPr>
          <w:rFonts w:ascii="Helvetica" w:hAnsi="Helvetica"/>
          <w:sz w:val="22"/>
          <w:szCs w:val="22"/>
        </w:rPr>
        <w:t>Courtney R. Armour</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sup>
        </m:sSup>
      </m:oMath>
      <w:r w:rsidRPr="00D60727">
        <w:rPr>
          <w:rFonts w:ascii="Helvetica" w:hAnsi="Helvetica"/>
          <w:sz w:val="22"/>
          <w:szCs w:val="22"/>
        </w:rPr>
        <w:t>, Kelly L. Sovacool</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r w:rsidRPr="00D60727">
        <w:rPr>
          <w:rFonts w:ascii="Helvetica" w:hAnsi="Helvetica"/>
          <w:sz w:val="22"/>
          <w:szCs w:val="22"/>
        </w:rPr>
        <w:t>, William L. Close</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r w:rsidRPr="00D60727">
        <w:rPr>
          <w:rFonts w:ascii="Helvetica" w:hAnsi="Helvetica"/>
          <w:sz w:val="22"/>
          <w:szCs w:val="22"/>
        </w:rPr>
        <w:t>, Begüm D. Topçuoğlu</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r w:rsidRPr="00D60727">
        <w:rPr>
          <w:rFonts w:ascii="Helvetica" w:hAnsi="Helvetica"/>
          <w:sz w:val="22"/>
          <w:szCs w:val="22"/>
        </w:rPr>
        <w:t>, Jenna Wiens</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3</m:t>
            </m:r>
          </m:sup>
        </m:sSup>
      </m:oMath>
      <w:r w:rsidRPr="00D60727">
        <w:rPr>
          <w:rFonts w:ascii="Helvetica" w:hAnsi="Helvetica"/>
          <w:sz w:val="22"/>
          <w:szCs w:val="22"/>
        </w:rPr>
        <w:t xml:space="preserve">, Patrick D. Schloss </w:t>
      </w: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r>
              <m:rPr>
                <m:sty m:val="p"/>
              </m:rPr>
              <w:rPr>
                <w:rFonts w:ascii="Cambria Math" w:hAnsi="Cambria Math"/>
                <w:sz w:val="22"/>
                <w:szCs w:val="22"/>
              </w:rPr>
              <m:t>,†</m:t>
            </m:r>
          </m:sup>
        </m:sSup>
      </m:oMath>
    </w:p>
    <w:p w14:paraId="57A05CDF" w14:textId="77777777" w:rsidR="008543FF" w:rsidRPr="00D60727" w:rsidRDefault="008543FF" w:rsidP="00D60727">
      <w:pPr>
        <w:pStyle w:val="BodyText"/>
        <w:spacing w:line="480" w:lineRule="auto"/>
        <w:rPr>
          <w:rFonts w:ascii="Helvetica" w:hAnsi="Helvetica"/>
          <w:sz w:val="22"/>
          <w:szCs w:val="22"/>
        </w:rPr>
      </w:pPr>
    </w:p>
    <w:p w14:paraId="51EA74D5"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1</m:t>
            </m:r>
          </m:sup>
        </m:sSup>
      </m:oMath>
      <w:r w:rsidRPr="00D60727">
        <w:rPr>
          <w:rFonts w:ascii="Helvetica" w:hAnsi="Helvetica"/>
          <w:sz w:val="22"/>
          <w:szCs w:val="22"/>
        </w:rPr>
        <w:t xml:space="preserve"> Department of Microbiology and Immunology, University of Michigan, Ann Arbor, Michigan, USA</w:t>
      </w:r>
    </w:p>
    <w:p w14:paraId="2A90FC07"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oMath>
      <w:r w:rsidRPr="00D60727">
        <w:rPr>
          <w:rFonts w:ascii="Helvetica" w:hAnsi="Helvetica"/>
          <w:sz w:val="22"/>
          <w:szCs w:val="22"/>
        </w:rPr>
        <w:t xml:space="preserve"> Department of Computational Medicine and Bioinformatics, University of Michigan, Ann Arbor, Michigan, USA</w:t>
      </w:r>
    </w:p>
    <w:p w14:paraId="17215A8F"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3</m:t>
            </m:r>
          </m:sup>
        </m:sSup>
      </m:oMath>
      <w:r w:rsidRPr="00D60727">
        <w:rPr>
          <w:rFonts w:ascii="Helvetica" w:hAnsi="Helvetica"/>
          <w:sz w:val="22"/>
          <w:szCs w:val="22"/>
        </w:rPr>
        <w:t xml:space="preserve"> Department of Electrical Engineering and Computer Science, University of Michigan, Ann Arbor, Michigan, USA</w:t>
      </w:r>
    </w:p>
    <w:p w14:paraId="759BD465"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m:rPr>
                <m:sty m:val="p"/>
              </m:rPr>
              <w:rPr>
                <w:rFonts w:ascii="Cambria Math" w:hAnsi="Cambria Math"/>
                <w:sz w:val="22"/>
                <w:szCs w:val="22"/>
              </w:rPr>
              <m:t>*</m:t>
            </m:r>
          </m:sup>
        </m:sSup>
      </m:oMath>
      <w:r w:rsidRPr="00D60727">
        <w:rPr>
          <w:rFonts w:ascii="Helvetica" w:hAnsi="Helvetica"/>
          <w:sz w:val="22"/>
          <w:szCs w:val="22"/>
        </w:rPr>
        <w:t xml:space="preserve"> Current Affiliation: Bio-Rad Laboratories, Hercules, California, USA</w:t>
      </w:r>
    </w:p>
    <w:p w14:paraId="76302C96" w14:textId="77777777" w:rsidR="00FF79C6" w:rsidRPr="00D60727" w:rsidRDefault="00000000" w:rsidP="00D60727">
      <w:pPr>
        <w:pStyle w:val="BodyText"/>
        <w:spacing w:line="480" w:lineRule="auto"/>
        <w:rPr>
          <w:rFonts w:ascii="Helvetica" w:hAnsi="Helvetica"/>
          <w:sz w:val="22"/>
          <w:szCs w:val="22"/>
        </w:rPr>
      </w:pPr>
      <m:oMath>
        <m:sSup>
          <m:sSupPr>
            <m:ctrlPr>
              <w:rPr>
                <w:rFonts w:ascii="Cambria Math" w:hAnsi="Cambria Math"/>
                <w:sz w:val="22"/>
                <w:szCs w:val="22"/>
              </w:rPr>
            </m:ctrlPr>
          </m:sSupPr>
          <m:e>
            <m:r>
              <w:rPr>
                <w:rFonts w:ascii="Cambria Math" w:hAnsi="Cambria Math"/>
                <w:sz w:val="22"/>
                <w:szCs w:val="22"/>
              </w:rPr>
              <m:t>​</m:t>
            </m:r>
          </m:e>
          <m:sup>
            <m:r>
              <m:rPr>
                <m:sty m:val="p"/>
              </m:rPr>
              <w:rPr>
                <w:rFonts w:ascii="Cambria Math" w:hAnsi="Cambria Math"/>
                <w:sz w:val="22"/>
                <w:szCs w:val="22"/>
              </w:rPr>
              <m:t>#</m:t>
            </m:r>
          </m:sup>
        </m:sSup>
      </m:oMath>
      <w:r w:rsidRPr="00D60727">
        <w:rPr>
          <w:rFonts w:ascii="Helvetica" w:hAnsi="Helvetica"/>
          <w:sz w:val="22"/>
          <w:szCs w:val="22"/>
        </w:rPr>
        <w:t xml:space="preserve"> Current Affiliation: Bristol Myers Squibb, Summit, New Jersey, USA</w:t>
      </w:r>
    </w:p>
    <w:p w14:paraId="312B671C" w14:textId="77777777" w:rsidR="00FF79C6" w:rsidRDefault="00000000" w:rsidP="00D60727">
      <w:pPr>
        <w:pStyle w:val="BodyText"/>
        <w:spacing w:line="480" w:lineRule="auto"/>
        <w:rPr>
          <w:rStyle w:val="VerbatimChar"/>
          <w:rFonts w:ascii="Helvetica" w:hAnsi="Helvetica"/>
          <w:szCs w:val="22"/>
        </w:rPr>
      </w:pPr>
      <m:oMath>
        <m:r>
          <m:rPr>
            <m:sty m:val="p"/>
          </m:rPr>
          <w:rPr>
            <w:rFonts w:ascii="Cambria Math" w:hAnsi="Cambria Math"/>
            <w:sz w:val="22"/>
            <w:szCs w:val="22"/>
          </w:rPr>
          <m:t>†</m:t>
        </m:r>
      </m:oMath>
      <w:r w:rsidRPr="00D60727">
        <w:rPr>
          <w:rFonts w:ascii="Helvetica" w:hAnsi="Helvetica"/>
          <w:sz w:val="22"/>
          <w:szCs w:val="22"/>
        </w:rPr>
        <w:t xml:space="preserve"> To whom correspondence should be addressed: </w:t>
      </w:r>
      <w:hyperlink r:id="rId7">
        <w:r w:rsidRPr="00D60727">
          <w:rPr>
            <w:rStyle w:val="VerbatimChar"/>
            <w:rFonts w:ascii="Helvetica" w:hAnsi="Helvetica"/>
            <w:szCs w:val="22"/>
          </w:rPr>
          <w:t>pschloss@umich.edu</w:t>
        </w:r>
      </w:hyperlink>
    </w:p>
    <w:p w14:paraId="4D33418E" w14:textId="70078E71" w:rsidR="00D60727" w:rsidRPr="00D60727" w:rsidRDefault="00D60727" w:rsidP="00D60727">
      <w:pPr>
        <w:pStyle w:val="BodyText"/>
        <w:spacing w:line="480" w:lineRule="auto"/>
        <w:rPr>
          <w:rFonts w:ascii="Helvetica" w:hAnsi="Helvetica"/>
          <w:b/>
          <w:bCs/>
          <w:sz w:val="22"/>
          <w:szCs w:val="22"/>
        </w:rPr>
      </w:pPr>
      <w:r>
        <w:rPr>
          <w:rStyle w:val="VerbatimChar"/>
          <w:rFonts w:ascii="Helvetica" w:hAnsi="Helvetica"/>
          <w:b/>
          <w:bCs/>
          <w:szCs w:val="22"/>
        </w:rPr>
        <w:t>Observation format</w:t>
      </w:r>
    </w:p>
    <w:p w14:paraId="7162F4CF" w14:textId="77777777" w:rsidR="00D60727" w:rsidRDefault="00D60727" w:rsidP="00D60727">
      <w:pPr>
        <w:spacing w:line="480" w:lineRule="auto"/>
        <w:rPr>
          <w:rFonts w:ascii="Helvetica" w:eastAsiaTheme="majorEastAsia" w:hAnsi="Helvetica" w:cstheme="majorBidi"/>
          <w:b/>
          <w:bCs/>
          <w:sz w:val="22"/>
          <w:szCs w:val="22"/>
        </w:rPr>
      </w:pPr>
      <w:bookmarkStart w:id="0" w:name="abstract"/>
      <w:r>
        <w:rPr>
          <w:rFonts w:ascii="Helvetica" w:hAnsi="Helvetica"/>
          <w:sz w:val="22"/>
          <w:szCs w:val="22"/>
        </w:rPr>
        <w:br w:type="page"/>
      </w:r>
    </w:p>
    <w:p w14:paraId="1EFC2198" w14:textId="77777777" w:rsidR="00CB36A2" w:rsidRDefault="00CB36A2" w:rsidP="008543FF">
      <w:pPr>
        <w:pStyle w:val="Heading2"/>
        <w:spacing w:line="480" w:lineRule="auto"/>
        <w:jc w:val="both"/>
        <w:rPr>
          <w:rFonts w:ascii="Helvetica" w:hAnsi="Helvetica"/>
          <w:color w:val="auto"/>
          <w:sz w:val="22"/>
          <w:szCs w:val="22"/>
        </w:rPr>
        <w:sectPr w:rsidR="00CB36A2">
          <w:pgSz w:w="12240" w:h="15840"/>
          <w:pgMar w:top="1440" w:right="1440" w:bottom="1440" w:left="1440" w:header="720" w:footer="720" w:gutter="0"/>
          <w:cols w:space="720"/>
        </w:sectPr>
      </w:pPr>
    </w:p>
    <w:p w14:paraId="691F774F" w14:textId="48409A0E" w:rsidR="00FF79C6" w:rsidRPr="00D60727" w:rsidRDefault="00000000" w:rsidP="008543FF">
      <w:pPr>
        <w:pStyle w:val="Heading2"/>
        <w:spacing w:line="480" w:lineRule="auto"/>
        <w:jc w:val="both"/>
        <w:rPr>
          <w:rFonts w:ascii="Helvetica" w:hAnsi="Helvetica"/>
          <w:color w:val="auto"/>
          <w:sz w:val="22"/>
          <w:szCs w:val="22"/>
        </w:rPr>
      </w:pPr>
      <w:r w:rsidRPr="00D60727">
        <w:rPr>
          <w:rFonts w:ascii="Helvetica" w:hAnsi="Helvetica"/>
          <w:color w:val="auto"/>
          <w:sz w:val="22"/>
          <w:szCs w:val="22"/>
        </w:rPr>
        <w:lastRenderedPageBreak/>
        <w:t>Abstract</w:t>
      </w:r>
    </w:p>
    <w:bookmarkEnd w:id="0"/>
    <w:p w14:paraId="6DCF869D" w14:textId="2F074ED0" w:rsidR="00D60727" w:rsidRPr="00CB36A2" w:rsidRDefault="00000000" w:rsidP="00970390">
      <w:pPr>
        <w:pStyle w:val="FirstParagraph"/>
        <w:spacing w:line="480" w:lineRule="auto"/>
        <w:jc w:val="both"/>
        <w:rPr>
          <w:rFonts w:ascii="Helvetica" w:hAnsi="Helvetica"/>
          <w:sz w:val="22"/>
          <w:szCs w:val="22"/>
        </w:rPr>
      </w:pPr>
      <w:del w:id="1" w:author="Schloss, Patrick" w:date="2023-05-19T10:06:00Z">
        <w:r w:rsidRPr="00D60727" w:rsidDel="003D6531">
          <w:rPr>
            <w:rFonts w:ascii="Helvetica" w:hAnsi="Helvetica"/>
            <w:sz w:val="22"/>
            <w:szCs w:val="22"/>
          </w:rPr>
          <w:delText xml:space="preserve">Machine learning classification using the gut microbiome relies on assigning 16S rRNA gene sequences into operational taxonomic units (OTUs) to quantify microbial composition. OTU abundances are then used to train a classification model that can be applied to classify new samples. </w:delText>
        </w:r>
      </w:del>
      <w:ins w:id="2" w:author="Schloss, Patrick" w:date="2023-05-19T10:02:00Z">
        <w:r w:rsidR="00716D54">
          <w:rPr>
            <w:rFonts w:ascii="Helvetica" w:hAnsi="Helvetica"/>
            <w:sz w:val="22"/>
            <w:szCs w:val="22"/>
          </w:rPr>
          <w:t xml:space="preserve">The ability to use 16S rRNA gene sequence data to train machine learning classification models offers the opportunity </w:t>
        </w:r>
      </w:ins>
      <w:ins w:id="3" w:author="Schloss, Patrick" w:date="2023-05-19T12:40:00Z">
        <w:r w:rsidR="00464878">
          <w:rPr>
            <w:rFonts w:ascii="Helvetica" w:hAnsi="Helvetica"/>
            <w:sz w:val="22"/>
            <w:szCs w:val="22"/>
          </w:rPr>
          <w:t>diagnose patients</w:t>
        </w:r>
        <w:r w:rsidR="00970390">
          <w:rPr>
            <w:rFonts w:ascii="Helvetica" w:hAnsi="Helvetica"/>
            <w:sz w:val="22"/>
            <w:szCs w:val="22"/>
          </w:rPr>
          <w:t xml:space="preserve"> based on the composition of their microbiome</w:t>
        </w:r>
      </w:ins>
      <w:ins w:id="4" w:author="Schloss, Patrick" w:date="2023-05-19T10:03:00Z">
        <w:r w:rsidR="003D6531">
          <w:rPr>
            <w:rFonts w:ascii="Helvetica" w:hAnsi="Helvetica"/>
            <w:sz w:val="22"/>
            <w:szCs w:val="22"/>
          </w:rPr>
          <w:t xml:space="preserve">. </w:t>
        </w:r>
      </w:ins>
      <w:ins w:id="5" w:author="Schloss, Patrick" w:date="2023-05-19T12:40:00Z">
        <w:r w:rsidR="00970390">
          <w:rPr>
            <w:rFonts w:ascii="Helvetica" w:hAnsi="Helvetica"/>
            <w:sz w:val="22"/>
            <w:szCs w:val="22"/>
          </w:rPr>
          <w:t>In some applications the taxonomic resolution that provides</w:t>
        </w:r>
      </w:ins>
      <w:ins w:id="6" w:author="Schloss, Patrick" w:date="2023-05-19T12:41:00Z">
        <w:r w:rsidR="00970390">
          <w:rPr>
            <w:rFonts w:ascii="Helvetica" w:hAnsi="Helvetica"/>
            <w:sz w:val="22"/>
            <w:szCs w:val="22"/>
          </w:rPr>
          <w:t xml:space="preserve"> the best models may require the use of de novo OTUs whose composition changes when new data are added. We </w:t>
        </w:r>
      </w:ins>
      <w:ins w:id="7" w:author="Schloss, Patrick" w:date="2023-05-19T12:43:00Z">
        <w:r w:rsidR="00970390">
          <w:rPr>
            <w:rFonts w:ascii="Helvetica" w:hAnsi="Helvetica"/>
            <w:sz w:val="22"/>
            <w:szCs w:val="22"/>
          </w:rPr>
          <w:t xml:space="preserve">previously </w:t>
        </w:r>
      </w:ins>
      <w:ins w:id="8" w:author="Schloss, Patrick" w:date="2023-05-19T12:42:00Z">
        <w:r w:rsidR="00970390">
          <w:rPr>
            <w:rFonts w:ascii="Helvetica" w:hAnsi="Helvetica"/>
            <w:sz w:val="22"/>
            <w:szCs w:val="22"/>
          </w:rPr>
          <w:t xml:space="preserve">developed a new </w:t>
        </w:r>
      </w:ins>
      <w:ins w:id="9" w:author="Schloss, Patrick" w:date="2023-05-19T12:43:00Z">
        <w:r w:rsidR="00970390">
          <w:rPr>
            <w:rFonts w:ascii="Helvetica" w:hAnsi="Helvetica"/>
            <w:sz w:val="22"/>
            <w:szCs w:val="22"/>
          </w:rPr>
          <w:t>reference-based approach, OptiFit, that fits new sequence data to existing de novo OTUs without changing the composition of the original OTUs.</w:t>
        </w:r>
      </w:ins>
      <w:del w:id="10" w:author="Schloss, Patrick" w:date="2023-05-19T10:32:00Z">
        <w:r w:rsidRPr="00D60727" w:rsidDel="00BB39C4">
          <w:rPr>
            <w:rFonts w:ascii="Helvetica" w:hAnsi="Helvetica"/>
            <w:sz w:val="22"/>
            <w:szCs w:val="22"/>
          </w:rPr>
          <w:delText>The standard a</w:delText>
        </w:r>
      </w:del>
      <w:del w:id="11" w:author="Schloss, Patrick" w:date="2023-05-19T12:43:00Z">
        <w:r w:rsidRPr="00D60727" w:rsidDel="00970390">
          <w:rPr>
            <w:rFonts w:ascii="Helvetica" w:hAnsi="Helvetica"/>
            <w:sz w:val="22"/>
            <w:szCs w:val="22"/>
          </w:rPr>
          <w:delText xml:space="preserve">pproaches to clustering sequences include reference-based and </w:delText>
        </w:r>
        <w:r w:rsidRPr="00D60727" w:rsidDel="00970390">
          <w:rPr>
            <w:rFonts w:ascii="Helvetica" w:hAnsi="Helvetica"/>
            <w:i/>
            <w:iCs/>
            <w:sz w:val="22"/>
            <w:szCs w:val="22"/>
          </w:rPr>
          <w:delText>de novo</w:delText>
        </w:r>
        <w:r w:rsidRPr="00D60727" w:rsidDel="00970390">
          <w:rPr>
            <w:rFonts w:ascii="Helvetica" w:hAnsi="Helvetica"/>
            <w:sz w:val="22"/>
            <w:szCs w:val="22"/>
          </w:rPr>
          <w:delText xml:space="preserve"> clustering. Reference-based clustering requires a well-curated reference database that may not exist for all systems. </w:delText>
        </w:r>
        <w:r w:rsidRPr="00D60727" w:rsidDel="00970390">
          <w:rPr>
            <w:rFonts w:ascii="Helvetica" w:hAnsi="Helvetica"/>
            <w:i/>
            <w:iCs/>
            <w:sz w:val="22"/>
            <w:szCs w:val="22"/>
          </w:rPr>
          <w:delText>De novo</w:delText>
        </w:r>
        <w:r w:rsidRPr="00D60727" w:rsidDel="00970390">
          <w:rPr>
            <w:rFonts w:ascii="Helvetica" w:hAnsi="Helvetica"/>
            <w:sz w:val="22"/>
            <w:szCs w:val="22"/>
          </w:rPr>
          <w:delText xml:space="preserve"> clustering tends to produce higher quality OTU assignments than reference-based, but clusters depend on the sequences in the dataset and therefore OTU assignments will change when new samples are sequenced. This lack of stability complicates machine learning classification since new sequences must be reclustered with the old data and the model retrained with the new OTU assignments. The OptiFit algorithm addresses these issues by fitting new sequences into existing OTUs.</w:delText>
        </w:r>
      </w:del>
      <w:r w:rsidRPr="00D60727">
        <w:rPr>
          <w:rFonts w:ascii="Helvetica" w:hAnsi="Helvetica"/>
          <w:sz w:val="22"/>
          <w:szCs w:val="22"/>
        </w:rPr>
        <w:t xml:space="preserve"> While OptiFit produces </w:t>
      </w:r>
      <w:del w:id="12" w:author="Schloss, Patrick" w:date="2023-05-19T12:44:00Z">
        <w:r w:rsidRPr="00D60727" w:rsidDel="00970390">
          <w:rPr>
            <w:rFonts w:ascii="Helvetica" w:hAnsi="Helvetica"/>
            <w:sz w:val="22"/>
            <w:szCs w:val="22"/>
          </w:rPr>
          <w:delText xml:space="preserve">high quality </w:delText>
        </w:r>
      </w:del>
      <w:r w:rsidRPr="00D60727">
        <w:rPr>
          <w:rFonts w:ascii="Helvetica" w:hAnsi="Helvetica"/>
          <w:sz w:val="22"/>
          <w:szCs w:val="22"/>
        </w:rPr>
        <w:t>OTU</w:t>
      </w:r>
      <w:ins w:id="13" w:author="Schloss, Patrick" w:date="2023-05-19T12:44:00Z">
        <w:r w:rsidR="00970390">
          <w:rPr>
            <w:rFonts w:ascii="Helvetica" w:hAnsi="Helvetica"/>
            <w:sz w:val="22"/>
            <w:szCs w:val="22"/>
          </w:rPr>
          <w:t>s</w:t>
        </w:r>
      </w:ins>
      <w:r w:rsidRPr="00D60727">
        <w:rPr>
          <w:rFonts w:ascii="Helvetica" w:hAnsi="Helvetica"/>
          <w:sz w:val="22"/>
          <w:szCs w:val="22"/>
        </w:rPr>
        <w:t xml:space="preserve"> </w:t>
      </w:r>
      <w:del w:id="14" w:author="Schloss, Patrick" w:date="2023-05-19T12:44:00Z">
        <w:r w:rsidRPr="00D60727" w:rsidDel="00970390">
          <w:rPr>
            <w:rFonts w:ascii="Helvetica" w:hAnsi="Helvetica"/>
            <w:sz w:val="22"/>
            <w:szCs w:val="22"/>
          </w:rPr>
          <w:delText>clusters</w:delText>
        </w:r>
      </w:del>
      <w:ins w:id="15" w:author="Schloss, Patrick" w:date="2023-05-19T12:44:00Z">
        <w:r w:rsidR="00970390">
          <w:rPr>
            <w:rFonts w:ascii="Helvetica" w:hAnsi="Helvetica"/>
            <w:sz w:val="22"/>
            <w:szCs w:val="22"/>
          </w:rPr>
          <w:t>that are as high quality as de novo OTUs</w:t>
        </w:r>
      </w:ins>
      <w:r w:rsidRPr="00D60727">
        <w:rPr>
          <w:rFonts w:ascii="Helvetica" w:hAnsi="Helvetica"/>
          <w:sz w:val="22"/>
          <w:szCs w:val="22"/>
        </w:rPr>
        <w:t>, it is unclear whether this method for fitting new sequence data into existing OTUs will impact the performance of classification models</w:t>
      </w:r>
      <w:del w:id="16" w:author="Schloss, Patrick" w:date="2023-05-19T12:44:00Z">
        <w:r w:rsidRPr="00D60727" w:rsidDel="00970390">
          <w:rPr>
            <w:rFonts w:ascii="Helvetica" w:hAnsi="Helvetica"/>
            <w:sz w:val="22"/>
            <w:szCs w:val="22"/>
          </w:rPr>
          <w:delText xml:space="preserve"> trained with the older data</w:delText>
        </w:r>
      </w:del>
      <w:ins w:id="17" w:author="Schloss, Patrick" w:date="2023-05-19T12:44:00Z">
        <w:r w:rsidR="00970390">
          <w:rPr>
            <w:rFonts w:ascii="Helvetica" w:hAnsi="Helvetica"/>
            <w:sz w:val="22"/>
            <w:szCs w:val="22"/>
          </w:rPr>
          <w:t xml:space="preserve"> relative to models trained and tested only using de novo OTUs</w:t>
        </w:r>
      </w:ins>
      <w:r w:rsidRPr="00D60727">
        <w:rPr>
          <w:rFonts w:ascii="Helvetica" w:hAnsi="Helvetica"/>
          <w:sz w:val="22"/>
          <w:szCs w:val="22"/>
        </w:rPr>
        <w:t xml:space="preserve">. We used OptiFit to cluster sequences into existing OTUs and evaluated model performance in classifying a dataset containing samples from patients with and without colonic screen relevant neoplasia (SRN). We compared the performance of this model to standard methods including </w:t>
      </w:r>
      <w:r w:rsidRPr="00D60727">
        <w:rPr>
          <w:rFonts w:ascii="Helvetica" w:hAnsi="Helvetica"/>
          <w:i/>
          <w:iCs/>
          <w:sz w:val="22"/>
          <w:szCs w:val="22"/>
        </w:rPr>
        <w:t>de novo</w:t>
      </w:r>
      <w:r w:rsidRPr="00D60727">
        <w:rPr>
          <w:rFonts w:ascii="Helvetica" w:hAnsi="Helvetica"/>
          <w:sz w:val="22"/>
          <w:szCs w:val="22"/>
        </w:rPr>
        <w:t xml:space="preserve"> and database-reference-based clustering. We found that using OptiFit performed as well or better in classifying SRNs. OptiFit can streamline the process of classifying new samples by avoiding the need to retrain models using reclustered sequences.</w:t>
      </w:r>
      <w:bookmarkStart w:id="18" w:name="importance"/>
      <w:r w:rsidR="00D60727">
        <w:rPr>
          <w:rFonts w:ascii="Helvetica" w:hAnsi="Helvetica"/>
          <w:sz w:val="22"/>
          <w:szCs w:val="22"/>
        </w:rPr>
        <w:br w:type="page"/>
      </w:r>
    </w:p>
    <w:p w14:paraId="2DBCDCCB" w14:textId="078754DE" w:rsidR="00FF79C6" w:rsidRPr="00D60727" w:rsidRDefault="00000000" w:rsidP="00D60727">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Importance</w:t>
      </w:r>
    </w:p>
    <w:bookmarkEnd w:id="18"/>
    <w:p w14:paraId="46C28AD7" w14:textId="0D3A5B84" w:rsidR="00D60727" w:rsidRDefault="00000000" w:rsidP="00CB36A2">
      <w:pPr>
        <w:pStyle w:val="FirstParagraph"/>
        <w:spacing w:line="480" w:lineRule="auto"/>
        <w:jc w:val="both"/>
        <w:rPr>
          <w:rFonts w:ascii="Helvetica" w:hAnsi="Helvetica"/>
          <w:sz w:val="22"/>
          <w:szCs w:val="22"/>
        </w:rPr>
      </w:pPr>
      <w:r w:rsidRPr="00D60727">
        <w:rPr>
          <w:rFonts w:ascii="Helvetica" w:hAnsi="Helvetica"/>
          <w:sz w:val="22"/>
          <w:szCs w:val="22"/>
        </w:rPr>
        <w:t xml:space="preserve">There is great potential for using microbiome data to aid in diagnosis. A challenge with </w:t>
      </w:r>
      <w:ins w:id="19" w:author="Schloss, Patrick" w:date="2023-05-19T12:45:00Z">
        <w:r w:rsidR="008128DC">
          <w:rPr>
            <w:rFonts w:ascii="Helvetica" w:hAnsi="Helvetica"/>
            <w:sz w:val="22"/>
            <w:szCs w:val="22"/>
          </w:rPr>
          <w:t xml:space="preserve">de novo </w:t>
        </w:r>
      </w:ins>
      <w:r w:rsidRPr="00D60727">
        <w:rPr>
          <w:rFonts w:ascii="Helvetica" w:hAnsi="Helvetica"/>
          <w:sz w:val="22"/>
          <w:szCs w:val="22"/>
        </w:rPr>
        <w:t xml:space="preserve">OTU-based classification models is that 16S rRNA gene sequences are often assigned to OTUs based on similarity to other sequences in the dataset. If data are generated from new patients, the old and new sequences must </w:t>
      </w:r>
      <w:ins w:id="20" w:author="Armour, Courtney" w:date="2023-06-13T14:10:00Z">
        <w:r w:rsidR="005954E9">
          <w:rPr>
            <w:rFonts w:ascii="Helvetica" w:hAnsi="Helvetica"/>
            <w:sz w:val="22"/>
            <w:szCs w:val="22"/>
          </w:rPr>
          <w:t xml:space="preserve">be </w:t>
        </w:r>
      </w:ins>
      <w:del w:id="21" w:author="Schloss, Patrick" w:date="2023-05-19T12:46:00Z">
        <w:r w:rsidRPr="00D60727" w:rsidDel="008128DC">
          <w:rPr>
            <w:rFonts w:ascii="Helvetica" w:hAnsi="Helvetica"/>
            <w:sz w:val="22"/>
            <w:szCs w:val="22"/>
          </w:rPr>
          <w:delText>all be reassigned</w:delText>
        </w:r>
      </w:del>
      <w:ins w:id="22" w:author="Schloss, Patrick" w:date="2023-05-19T12:46:00Z">
        <w:r w:rsidR="008128DC">
          <w:rPr>
            <w:rFonts w:ascii="Helvetica" w:hAnsi="Helvetica"/>
            <w:sz w:val="22"/>
            <w:szCs w:val="22"/>
          </w:rPr>
          <w:t>reclustered</w:t>
        </w:r>
      </w:ins>
      <w:r w:rsidRPr="00D60727">
        <w:rPr>
          <w:rFonts w:ascii="Helvetica" w:hAnsi="Helvetica"/>
          <w:sz w:val="22"/>
          <w:szCs w:val="22"/>
        </w:rPr>
        <w:t xml:space="preserve"> to OTUs and the classification model retrained. Yet there is a desire to have a single, validated model that can be widely deployed. To overcome this obstacle, we applied the OptiFit clustering algorithm to fit new sequence data to existing OTUs allowing for reuse of the model. A random forest model implemented using OptiFit performed as well as the traditional reassign and retrain approach. This result shows that it is possible to train and apply machine learning models based on OTU relative abundance data that do not require retraining or the use of a reference database.</w:t>
      </w:r>
      <w:r w:rsidR="00D60727">
        <w:rPr>
          <w:rFonts w:ascii="Helvetica" w:hAnsi="Helvetica"/>
          <w:sz w:val="22"/>
          <w:szCs w:val="22"/>
        </w:rPr>
        <w:br w:type="page"/>
      </w:r>
    </w:p>
    <w:p w14:paraId="44A61111" w14:textId="77777777" w:rsidR="00EE7C1D" w:rsidRDefault="00000000" w:rsidP="008543FF">
      <w:pPr>
        <w:pStyle w:val="BodyText"/>
        <w:spacing w:line="480" w:lineRule="auto"/>
        <w:jc w:val="both"/>
        <w:rPr>
          <w:ins w:id="23" w:author="Schloss, Patrick" w:date="2023-05-19T11:07:00Z"/>
          <w:rFonts w:ascii="Helvetica" w:hAnsi="Helvetica"/>
          <w:sz w:val="22"/>
          <w:szCs w:val="22"/>
        </w:rPr>
      </w:pPr>
      <w:r w:rsidRPr="00D60727">
        <w:rPr>
          <w:rFonts w:ascii="Helvetica" w:hAnsi="Helvetica"/>
          <w:sz w:val="22"/>
          <w:szCs w:val="22"/>
        </w:rPr>
        <w:lastRenderedPageBreak/>
        <w:t xml:space="preserve">There is increasing </w:t>
      </w:r>
      <w:del w:id="24" w:author="Schloss, Patrick" w:date="2023-05-19T10:42:00Z">
        <w:r w:rsidRPr="00D60727" w:rsidDel="00D5553F">
          <w:rPr>
            <w:rFonts w:ascii="Helvetica" w:hAnsi="Helvetica"/>
            <w:sz w:val="22"/>
            <w:szCs w:val="22"/>
          </w:rPr>
          <w:delText xml:space="preserve">evidence </w:delText>
        </w:r>
      </w:del>
      <w:ins w:id="25" w:author="Schloss, Patrick" w:date="2023-05-19T10:42:00Z">
        <w:r w:rsidR="00D5553F">
          <w:rPr>
            <w:rFonts w:ascii="Helvetica" w:hAnsi="Helvetica"/>
            <w:sz w:val="22"/>
            <w:szCs w:val="22"/>
          </w:rPr>
          <w:t xml:space="preserve">interest in training machine learning models to </w:t>
        </w:r>
      </w:ins>
      <w:ins w:id="26" w:author="Schloss, Patrick" w:date="2023-05-19T10:43:00Z">
        <w:r w:rsidR="00D5553F">
          <w:rPr>
            <w:rFonts w:ascii="Helvetica" w:hAnsi="Helvetica"/>
            <w:sz w:val="22"/>
            <w:szCs w:val="22"/>
          </w:rPr>
          <w:t xml:space="preserve">diagnose diseases such as Crohn’s disease and colorectal cancer using </w:t>
        </w:r>
      </w:ins>
      <w:ins w:id="27" w:author="Schloss, Patrick" w:date="2023-05-19T11:02:00Z">
        <w:r w:rsidR="00EE7C1D">
          <w:rPr>
            <w:rFonts w:ascii="Helvetica" w:hAnsi="Helvetica"/>
            <w:sz w:val="22"/>
            <w:szCs w:val="22"/>
          </w:rPr>
          <w:t>the relative abundance of clusters</w:t>
        </w:r>
      </w:ins>
      <w:ins w:id="28" w:author="Schloss, Patrick" w:date="2023-05-19T11:01:00Z">
        <w:r w:rsidR="00C6135D">
          <w:rPr>
            <w:rFonts w:ascii="Helvetica" w:hAnsi="Helvetica"/>
            <w:sz w:val="22"/>
            <w:szCs w:val="22"/>
          </w:rPr>
          <w:t xml:space="preserve"> of similar </w:t>
        </w:r>
      </w:ins>
      <w:ins w:id="29" w:author="Schloss, Patrick" w:date="2023-05-19T10:43:00Z">
        <w:r w:rsidR="00D5553F">
          <w:rPr>
            <w:rFonts w:ascii="Helvetica" w:hAnsi="Helvetica"/>
            <w:sz w:val="22"/>
            <w:szCs w:val="22"/>
          </w:rPr>
          <w:t>16S rRNA gene sequence</w:t>
        </w:r>
      </w:ins>
      <w:ins w:id="30" w:author="Schloss, Patrick" w:date="2023-05-19T11:02:00Z">
        <w:r w:rsidR="00C6135D">
          <w:rPr>
            <w:rFonts w:ascii="Helvetica" w:hAnsi="Helvetica"/>
            <w:sz w:val="22"/>
            <w:szCs w:val="22"/>
          </w:rPr>
          <w:t>s</w:t>
        </w:r>
      </w:ins>
      <w:ins w:id="31" w:author="Schloss, Patrick" w:date="2023-05-19T10:43:00Z">
        <w:r w:rsidR="00D5553F">
          <w:rPr>
            <w:rFonts w:ascii="Helvetica" w:hAnsi="Helvetica"/>
            <w:sz w:val="22"/>
            <w:szCs w:val="22"/>
          </w:rPr>
          <w:t xml:space="preserve"> </w:t>
        </w:r>
        <w:commentRangeStart w:id="32"/>
        <w:commentRangeStart w:id="33"/>
        <w:r w:rsidR="00D5553F" w:rsidRPr="00D60727">
          <w:rPr>
            <w:rFonts w:ascii="Helvetica" w:hAnsi="Helvetica"/>
            <w:sz w:val="22"/>
            <w:szCs w:val="22"/>
          </w:rPr>
          <w:t>(</w:t>
        </w:r>
        <w:r w:rsidR="00D5553F">
          <w:fldChar w:fldCharType="begin"/>
        </w:r>
        <w:r w:rsidR="00D5553F">
          <w:instrText>HYPERLINK \l "ref-Morgan2012" \h</w:instrText>
        </w:r>
        <w:r w:rsidR="00D5553F">
          <w:fldChar w:fldCharType="separate"/>
        </w:r>
        <w:r w:rsidR="00D5553F" w:rsidRPr="00D60727">
          <w:rPr>
            <w:rStyle w:val="Hyperlink"/>
            <w:rFonts w:ascii="Helvetica" w:hAnsi="Helvetica"/>
            <w:color w:val="auto"/>
            <w:sz w:val="22"/>
            <w:szCs w:val="22"/>
          </w:rPr>
          <w:t>1</w:t>
        </w:r>
        <w:r w:rsidR="00D5553F">
          <w:rPr>
            <w:rStyle w:val="Hyperlink"/>
            <w:rFonts w:ascii="Helvetica" w:hAnsi="Helvetica"/>
            <w:color w:val="auto"/>
            <w:sz w:val="22"/>
            <w:szCs w:val="22"/>
          </w:rPr>
          <w:fldChar w:fldCharType="end"/>
        </w:r>
        <w:r w:rsidR="00D5553F" w:rsidRPr="00D60727">
          <w:rPr>
            <w:rFonts w:ascii="Helvetica" w:hAnsi="Helvetica"/>
            <w:sz w:val="22"/>
            <w:szCs w:val="22"/>
          </w:rPr>
          <w:t xml:space="preserve">, </w:t>
        </w:r>
        <w:r w:rsidR="00D5553F">
          <w:fldChar w:fldCharType="begin"/>
        </w:r>
        <w:r w:rsidR="00D5553F">
          <w:instrText>HYPERLINK \l "ref-Sobhani2011" \h</w:instrText>
        </w:r>
        <w:r w:rsidR="00D5553F">
          <w:fldChar w:fldCharType="separate"/>
        </w:r>
        <w:r w:rsidR="00D5553F" w:rsidRPr="00D60727">
          <w:rPr>
            <w:rStyle w:val="Hyperlink"/>
            <w:rFonts w:ascii="Helvetica" w:hAnsi="Helvetica"/>
            <w:color w:val="auto"/>
            <w:sz w:val="22"/>
            <w:szCs w:val="22"/>
          </w:rPr>
          <w:t>2</w:t>
        </w:r>
        <w:r w:rsidR="00D5553F">
          <w:rPr>
            <w:rStyle w:val="Hyperlink"/>
            <w:rFonts w:ascii="Helvetica" w:hAnsi="Helvetica"/>
            <w:color w:val="auto"/>
            <w:sz w:val="22"/>
            <w:szCs w:val="22"/>
          </w:rPr>
          <w:fldChar w:fldCharType="end"/>
        </w:r>
        <w:r w:rsidR="00D5553F" w:rsidRPr="00D60727">
          <w:rPr>
            <w:rFonts w:ascii="Helvetica" w:hAnsi="Helvetica"/>
            <w:sz w:val="22"/>
            <w:szCs w:val="22"/>
          </w:rPr>
          <w:t>)</w:t>
        </w:r>
      </w:ins>
      <w:commentRangeEnd w:id="32"/>
      <w:ins w:id="34" w:author="Schloss, Patrick" w:date="2023-05-19T10:44:00Z">
        <w:r w:rsidR="00D5553F">
          <w:rPr>
            <w:rStyle w:val="CommentReference"/>
          </w:rPr>
          <w:commentReference w:id="32"/>
        </w:r>
      </w:ins>
      <w:commentRangeEnd w:id="33"/>
      <w:r w:rsidR="005954E9">
        <w:rPr>
          <w:rStyle w:val="CommentReference"/>
        </w:rPr>
        <w:commentReference w:id="33"/>
      </w:r>
      <w:ins w:id="35" w:author="Schloss, Patrick" w:date="2023-05-19T10:43:00Z">
        <w:r w:rsidR="00D5553F">
          <w:rPr>
            <w:rFonts w:ascii="Helvetica" w:hAnsi="Helvetica"/>
            <w:sz w:val="22"/>
            <w:szCs w:val="22"/>
          </w:rPr>
          <w:t xml:space="preserve">. These models </w:t>
        </w:r>
      </w:ins>
      <w:ins w:id="36" w:author="Schloss, Patrick" w:date="2023-05-19T10:45:00Z">
        <w:r w:rsidR="00D5553F">
          <w:rPr>
            <w:rFonts w:ascii="Helvetica" w:hAnsi="Helvetica"/>
            <w:sz w:val="22"/>
            <w:szCs w:val="22"/>
          </w:rPr>
          <w:t xml:space="preserve">have been used to identify </w:t>
        </w:r>
      </w:ins>
      <w:ins w:id="37" w:author="Schloss, Patrick" w:date="2023-05-19T11:02:00Z">
        <w:r w:rsidR="00EE7C1D">
          <w:rPr>
            <w:rFonts w:ascii="Helvetica" w:hAnsi="Helvetica"/>
            <w:sz w:val="22"/>
            <w:szCs w:val="22"/>
          </w:rPr>
          <w:t xml:space="preserve">sequence clusters </w:t>
        </w:r>
      </w:ins>
      <w:ins w:id="38" w:author="Schloss, Patrick" w:date="2023-05-19T10:45:00Z">
        <w:r w:rsidR="00D5553F">
          <w:rPr>
            <w:rFonts w:ascii="Helvetica" w:hAnsi="Helvetica"/>
            <w:sz w:val="22"/>
            <w:szCs w:val="22"/>
          </w:rPr>
          <w:t xml:space="preserve">that are important for distinguishing between </w:t>
        </w:r>
      </w:ins>
      <w:ins w:id="39" w:author="Schloss, Patrick" w:date="2023-05-19T10:46:00Z">
        <w:r w:rsidR="00D5553F">
          <w:rPr>
            <w:rFonts w:ascii="Helvetica" w:hAnsi="Helvetica"/>
            <w:sz w:val="22"/>
            <w:szCs w:val="22"/>
          </w:rPr>
          <w:t>individuals from different disease categories</w:t>
        </w:r>
      </w:ins>
      <w:ins w:id="40" w:author="Schloss, Patrick" w:date="2023-05-19T10:45:00Z">
        <w:r w:rsidR="00D5553F">
          <w:rPr>
            <w:rFonts w:ascii="Helvetica" w:hAnsi="Helvetica"/>
            <w:sz w:val="22"/>
            <w:szCs w:val="22"/>
          </w:rPr>
          <w:t xml:space="preserve"> (</w:t>
        </w:r>
      </w:ins>
      <w:commentRangeStart w:id="41"/>
      <w:ins w:id="42" w:author="Schloss, Patrick" w:date="2023-05-19T10:51:00Z">
        <w:r w:rsidR="00C6135D">
          <w:rPr>
            <w:rFonts w:ascii="Helvetica" w:hAnsi="Helvetica"/>
            <w:sz w:val="22"/>
            <w:szCs w:val="22"/>
          </w:rPr>
          <w:t>REFS</w:t>
        </w:r>
      </w:ins>
      <w:commentRangeEnd w:id="41"/>
      <w:r w:rsidR="005954E9">
        <w:rPr>
          <w:rStyle w:val="CommentReference"/>
        </w:rPr>
        <w:commentReference w:id="41"/>
      </w:r>
      <w:ins w:id="43" w:author="Schloss, Patrick" w:date="2023-05-19T10:45:00Z">
        <w:r w:rsidR="00D5553F">
          <w:rPr>
            <w:rFonts w:ascii="Helvetica" w:hAnsi="Helvetica"/>
            <w:sz w:val="22"/>
            <w:szCs w:val="22"/>
          </w:rPr>
          <w:t>).</w:t>
        </w:r>
      </w:ins>
      <w:ins w:id="44" w:author="Schloss, Patrick" w:date="2023-05-19T10:46:00Z">
        <w:r w:rsidR="00D5553F">
          <w:rPr>
            <w:rFonts w:ascii="Helvetica" w:hAnsi="Helvetica"/>
            <w:sz w:val="22"/>
            <w:szCs w:val="22"/>
          </w:rPr>
          <w:t xml:space="preserve"> </w:t>
        </w:r>
      </w:ins>
      <w:ins w:id="45" w:author="Schloss, Patrick" w:date="2023-05-19T10:49:00Z">
        <w:r w:rsidR="00D5553F">
          <w:rPr>
            <w:rFonts w:ascii="Helvetica" w:hAnsi="Helvetica"/>
            <w:sz w:val="22"/>
            <w:szCs w:val="22"/>
          </w:rPr>
          <w:t>T</w:t>
        </w:r>
      </w:ins>
      <w:ins w:id="46" w:author="Schloss, Patrick" w:date="2023-05-19T10:46:00Z">
        <w:r w:rsidR="00D5553F">
          <w:rPr>
            <w:rFonts w:ascii="Helvetica" w:hAnsi="Helvetica"/>
            <w:sz w:val="22"/>
            <w:szCs w:val="22"/>
          </w:rPr>
          <w:t xml:space="preserve">here is also an opportunity to train models </w:t>
        </w:r>
      </w:ins>
      <w:ins w:id="47" w:author="Schloss, Patrick" w:date="2023-05-19T10:47:00Z">
        <w:r w:rsidR="00D5553F">
          <w:rPr>
            <w:rFonts w:ascii="Helvetica" w:hAnsi="Helvetica"/>
            <w:sz w:val="22"/>
            <w:szCs w:val="22"/>
          </w:rPr>
          <w:t xml:space="preserve">and apply </w:t>
        </w:r>
      </w:ins>
      <w:ins w:id="48" w:author="Schloss, Patrick" w:date="2023-05-19T10:58:00Z">
        <w:r w:rsidR="00C6135D">
          <w:rPr>
            <w:rFonts w:ascii="Helvetica" w:hAnsi="Helvetica"/>
            <w:sz w:val="22"/>
            <w:szCs w:val="22"/>
          </w:rPr>
          <w:t xml:space="preserve">them </w:t>
        </w:r>
      </w:ins>
      <w:ins w:id="49" w:author="Schloss, Patrick" w:date="2023-05-19T10:47:00Z">
        <w:r w:rsidR="00D5553F">
          <w:rPr>
            <w:rFonts w:ascii="Helvetica" w:hAnsi="Helvetica"/>
            <w:sz w:val="22"/>
            <w:szCs w:val="22"/>
          </w:rPr>
          <w:t xml:space="preserve">to classify samples from new individuals. For example, a model for colorectal cancer could be trained, “locked down”, and applied to samples from new </w:t>
        </w:r>
      </w:ins>
      <w:ins w:id="50" w:author="Schloss, Patrick" w:date="2023-05-19T10:48:00Z">
        <w:r w:rsidR="00D5553F">
          <w:rPr>
            <w:rFonts w:ascii="Helvetica" w:hAnsi="Helvetica"/>
            <w:sz w:val="22"/>
            <w:szCs w:val="22"/>
          </w:rPr>
          <w:t>patients.</w:t>
        </w:r>
      </w:ins>
    </w:p>
    <w:p w14:paraId="4F5A999E" w14:textId="0C590BDD" w:rsidR="00C6135D" w:rsidRDefault="00C6135D" w:rsidP="008543FF">
      <w:pPr>
        <w:pStyle w:val="BodyText"/>
        <w:spacing w:line="480" w:lineRule="auto"/>
        <w:jc w:val="both"/>
        <w:rPr>
          <w:ins w:id="51" w:author="Schloss, Patrick" w:date="2023-05-19T11:16:00Z"/>
          <w:rFonts w:ascii="Helvetica" w:hAnsi="Helvetica"/>
          <w:sz w:val="22"/>
          <w:szCs w:val="22"/>
        </w:rPr>
      </w:pPr>
      <w:ins w:id="52" w:author="Schloss, Patrick" w:date="2023-05-19T10:59:00Z">
        <w:r>
          <w:rPr>
            <w:rFonts w:ascii="Helvetica" w:hAnsi="Helvetica"/>
            <w:sz w:val="22"/>
            <w:szCs w:val="22"/>
          </w:rPr>
          <w:t xml:space="preserve">To apply these models to new samples the </w:t>
        </w:r>
      </w:ins>
      <w:ins w:id="53" w:author="Schloss, Patrick" w:date="2023-05-19T11:03:00Z">
        <w:r w:rsidR="00EE7C1D">
          <w:rPr>
            <w:rFonts w:ascii="Helvetica" w:hAnsi="Helvetica"/>
            <w:sz w:val="22"/>
            <w:szCs w:val="22"/>
          </w:rPr>
          <w:t xml:space="preserve">composition of the clusters </w:t>
        </w:r>
      </w:ins>
      <w:ins w:id="54" w:author="Schloss, Patrick" w:date="2023-05-19T11:00:00Z">
        <w:r>
          <w:rPr>
            <w:rFonts w:ascii="Helvetica" w:hAnsi="Helvetica"/>
            <w:sz w:val="22"/>
            <w:szCs w:val="22"/>
          </w:rPr>
          <w:t>would need to be independent of the new data. For example, amplicon sequence variants (ASVs)</w:t>
        </w:r>
      </w:ins>
      <w:ins w:id="55" w:author="Schloss, Patrick" w:date="2023-05-19T11:03:00Z">
        <w:r w:rsidR="00EE7C1D">
          <w:rPr>
            <w:rFonts w:ascii="Helvetica" w:hAnsi="Helvetica"/>
            <w:sz w:val="22"/>
            <w:szCs w:val="22"/>
          </w:rPr>
          <w:t xml:space="preserve"> are defined without consideration of sequences in other sample</w:t>
        </w:r>
      </w:ins>
      <w:ins w:id="56" w:author="Armour, Courtney" w:date="2023-06-13T14:53:00Z">
        <w:r w:rsidR="002C24CB">
          <w:rPr>
            <w:rFonts w:ascii="Helvetica" w:hAnsi="Helvetica"/>
            <w:sz w:val="22"/>
            <w:szCs w:val="22"/>
          </w:rPr>
          <w:t>s</w:t>
        </w:r>
      </w:ins>
      <w:ins w:id="57" w:author="Schloss, Patrick" w:date="2023-05-19T11:03:00Z">
        <w:r w:rsidR="00EE7C1D">
          <w:rPr>
            <w:rFonts w:ascii="Helvetica" w:hAnsi="Helvetica"/>
            <w:sz w:val="22"/>
            <w:szCs w:val="22"/>
          </w:rPr>
          <w:t xml:space="preserve">, phylotypes are defined by clustering sequences that have the same </w:t>
        </w:r>
      </w:ins>
      <w:ins w:id="58" w:author="Schloss, Patrick" w:date="2023-05-19T11:06:00Z">
        <w:r w:rsidR="00EE7C1D">
          <w:rPr>
            <w:rFonts w:ascii="Helvetica" w:hAnsi="Helvetica"/>
            <w:sz w:val="22"/>
            <w:szCs w:val="22"/>
          </w:rPr>
          <w:t>taxonomy (e.g., to the same family)</w:t>
        </w:r>
      </w:ins>
      <w:ins w:id="59" w:author="Schloss, Patrick" w:date="2023-05-19T11:07:00Z">
        <w:r w:rsidR="00EE7C1D">
          <w:rPr>
            <w:rFonts w:ascii="Helvetica" w:hAnsi="Helvetica"/>
            <w:sz w:val="22"/>
            <w:szCs w:val="22"/>
          </w:rPr>
          <w:t xml:space="preserve"> when classified using a taxonomy database</w:t>
        </w:r>
      </w:ins>
      <w:ins w:id="60" w:author="Schloss, Patrick" w:date="2023-05-19T11:04:00Z">
        <w:r w:rsidR="00EE7C1D">
          <w:rPr>
            <w:rFonts w:ascii="Helvetica" w:hAnsi="Helvetica"/>
            <w:sz w:val="22"/>
            <w:szCs w:val="22"/>
          </w:rPr>
          <w:t>, and closed reference operational taxonomic units (OTUs) are defined by mapping sequences to a collection of reference OTUs.</w:t>
        </w:r>
      </w:ins>
      <w:ins w:id="61" w:author="Schloss, Patrick" w:date="2023-05-19T11:19:00Z">
        <w:r w:rsidR="006B2869">
          <w:rPr>
            <w:rFonts w:ascii="Helvetica" w:hAnsi="Helvetica"/>
            <w:sz w:val="22"/>
            <w:szCs w:val="22"/>
          </w:rPr>
          <w:t xml:space="preserve"> </w:t>
        </w:r>
      </w:ins>
      <w:ins w:id="62" w:author="Schloss, Patrick" w:date="2023-05-19T11:08:00Z">
        <w:r w:rsidR="00EE7C1D">
          <w:rPr>
            <w:rFonts w:ascii="Helvetica" w:hAnsi="Helvetica"/>
            <w:sz w:val="22"/>
            <w:szCs w:val="22"/>
          </w:rPr>
          <w:t>In contrast</w:t>
        </w:r>
      </w:ins>
      <w:ins w:id="63" w:author="Schloss, Patrick" w:date="2023-05-19T11:05:00Z">
        <w:r w:rsidR="00EE7C1D">
          <w:rPr>
            <w:rFonts w:ascii="Helvetica" w:hAnsi="Helvetica"/>
            <w:sz w:val="22"/>
            <w:szCs w:val="22"/>
          </w:rPr>
          <w:t xml:space="preserve">, </w:t>
        </w:r>
        <w:r w:rsidR="00EE7C1D" w:rsidRPr="00EE7C1D">
          <w:rPr>
            <w:rFonts w:ascii="Helvetica" w:hAnsi="Helvetica"/>
            <w:i/>
            <w:iCs/>
            <w:sz w:val="22"/>
            <w:szCs w:val="22"/>
            <w:rPrChange w:id="64" w:author="Schloss, Patrick" w:date="2023-05-19T11:05:00Z">
              <w:rPr>
                <w:rFonts w:ascii="Helvetica" w:hAnsi="Helvetica"/>
                <w:sz w:val="22"/>
                <w:szCs w:val="22"/>
              </w:rPr>
            </w:rPrChange>
          </w:rPr>
          <w:t>de novo</w:t>
        </w:r>
        <w:r w:rsidR="00EE7C1D">
          <w:rPr>
            <w:rFonts w:ascii="Helvetica" w:hAnsi="Helvetica"/>
            <w:sz w:val="22"/>
            <w:szCs w:val="22"/>
          </w:rPr>
          <w:t xml:space="preserve"> approaches cluster sequences based on their similarity to other sequences in the dataset and can change </w:t>
        </w:r>
      </w:ins>
      <w:ins w:id="65" w:author="Schloss, Patrick" w:date="2023-05-19T11:09:00Z">
        <w:r w:rsidR="00EE7C1D">
          <w:rPr>
            <w:rFonts w:ascii="Helvetica" w:hAnsi="Helvetica"/>
            <w:sz w:val="22"/>
            <w:szCs w:val="22"/>
          </w:rPr>
          <w:t xml:space="preserve">when </w:t>
        </w:r>
      </w:ins>
      <w:ins w:id="66" w:author="Schloss, Patrick" w:date="2023-05-19T11:05:00Z">
        <w:r w:rsidR="00EE7C1D">
          <w:rPr>
            <w:rFonts w:ascii="Helvetica" w:hAnsi="Helvetica"/>
            <w:sz w:val="22"/>
            <w:szCs w:val="22"/>
          </w:rPr>
          <w:t>new data are added.</w:t>
        </w:r>
      </w:ins>
      <w:ins w:id="67" w:author="Schloss, Patrick" w:date="2023-05-19T11:11:00Z">
        <w:r w:rsidR="00EE7C1D">
          <w:rPr>
            <w:rFonts w:ascii="Helvetica" w:hAnsi="Helvetica"/>
            <w:sz w:val="22"/>
            <w:szCs w:val="22"/>
          </w:rPr>
          <w:t xml:space="preserve"> </w:t>
        </w:r>
      </w:ins>
      <w:ins w:id="68" w:author="Schloss, Patrick" w:date="2023-05-19T11:13:00Z">
        <w:r w:rsidR="006B2869">
          <w:rPr>
            <w:rFonts w:ascii="Helvetica" w:hAnsi="Helvetica"/>
            <w:sz w:val="22"/>
            <w:szCs w:val="22"/>
          </w:rPr>
          <w:t>Although it would be pre</w:t>
        </w:r>
      </w:ins>
      <w:ins w:id="69" w:author="Schloss, Patrick" w:date="2023-05-19T11:14:00Z">
        <w:r w:rsidR="006B2869">
          <w:rPr>
            <w:rFonts w:ascii="Helvetica" w:hAnsi="Helvetica"/>
            <w:sz w:val="22"/>
            <w:szCs w:val="22"/>
          </w:rPr>
          <w:t xml:space="preserve">ferrable to select an approach that generates stable clusters, there may be cases where OTUs generated by a de novo approach outperform those of the other taxonomic levels. </w:t>
        </w:r>
      </w:ins>
      <w:ins w:id="70" w:author="Schloss, Patrick" w:date="2023-05-19T11:15:00Z">
        <w:r w:rsidR="006B2869">
          <w:rPr>
            <w:rFonts w:ascii="Helvetica" w:hAnsi="Helvetica"/>
            <w:sz w:val="22"/>
            <w:szCs w:val="22"/>
          </w:rPr>
          <w:t>In fact, w</w:t>
        </w:r>
      </w:ins>
      <w:ins w:id="71" w:author="Schloss, Patrick" w:date="2023-05-19T11:11:00Z">
        <w:r w:rsidR="00EE7C1D">
          <w:rPr>
            <w:rFonts w:ascii="Helvetica" w:hAnsi="Helvetica"/>
            <w:sz w:val="22"/>
            <w:szCs w:val="22"/>
          </w:rPr>
          <w:t>e recently trained machine learning models</w:t>
        </w:r>
      </w:ins>
      <w:ins w:id="72" w:author="Schloss, Patrick" w:date="2023-05-19T11:15:00Z">
        <w:r w:rsidR="006B2869">
          <w:rPr>
            <w:rFonts w:ascii="Helvetica" w:hAnsi="Helvetica"/>
            <w:sz w:val="22"/>
            <w:szCs w:val="22"/>
          </w:rPr>
          <w:t xml:space="preserve"> for classifying patients with and without screen relevant neoplasias (SRNs) in their colons </w:t>
        </w:r>
      </w:ins>
      <w:ins w:id="73" w:author="Schloss, Patrick" w:date="2023-05-19T11:11:00Z">
        <w:r w:rsidR="00EE7C1D">
          <w:rPr>
            <w:rFonts w:ascii="Helvetica" w:hAnsi="Helvetica"/>
            <w:sz w:val="22"/>
            <w:szCs w:val="22"/>
          </w:rPr>
          <w:t xml:space="preserve">and found that </w:t>
        </w:r>
        <w:del w:id="74" w:author="Armour, Courtney" w:date="2023-06-13T14:53:00Z">
          <w:r w:rsidR="00EE7C1D" w:rsidDel="002C24CB">
            <w:rPr>
              <w:rFonts w:ascii="Helvetica" w:hAnsi="Helvetica"/>
              <w:sz w:val="22"/>
              <w:szCs w:val="22"/>
            </w:rPr>
            <w:delText>clusters</w:delText>
          </w:r>
        </w:del>
      </w:ins>
      <w:ins w:id="75" w:author="Armour, Courtney" w:date="2023-06-13T14:53:00Z">
        <w:r w:rsidR="002C24CB">
          <w:rPr>
            <w:rFonts w:ascii="Helvetica" w:hAnsi="Helvetica"/>
            <w:sz w:val="22"/>
            <w:szCs w:val="22"/>
          </w:rPr>
          <w:t>OTUs</w:t>
        </w:r>
      </w:ins>
      <w:ins w:id="76" w:author="Schloss, Patrick" w:date="2023-05-19T11:11:00Z">
        <w:r w:rsidR="00EE7C1D">
          <w:rPr>
            <w:rFonts w:ascii="Helvetica" w:hAnsi="Helvetica"/>
            <w:sz w:val="22"/>
            <w:szCs w:val="22"/>
          </w:rPr>
          <w:t xml:space="preserve"> generated </w:t>
        </w:r>
        <w:r w:rsidR="00EE7C1D" w:rsidRPr="006B2869">
          <w:rPr>
            <w:rFonts w:ascii="Helvetica" w:hAnsi="Helvetica"/>
            <w:i/>
            <w:iCs/>
            <w:sz w:val="22"/>
            <w:szCs w:val="22"/>
            <w:rPrChange w:id="77" w:author="Schloss, Patrick" w:date="2023-05-19T11:13:00Z">
              <w:rPr>
                <w:rFonts w:ascii="Helvetica" w:hAnsi="Helvetica"/>
                <w:sz w:val="22"/>
                <w:szCs w:val="22"/>
              </w:rPr>
            </w:rPrChange>
          </w:rPr>
          <w:t>de novo</w:t>
        </w:r>
        <w:r w:rsidR="00EE7C1D">
          <w:rPr>
            <w:rFonts w:ascii="Helvetica" w:hAnsi="Helvetica"/>
            <w:sz w:val="22"/>
            <w:szCs w:val="22"/>
          </w:rPr>
          <w:t xml:space="preserve"> using the OptiClust algorithm performed better than those generated using ASVs </w:t>
        </w:r>
      </w:ins>
      <w:ins w:id="78" w:author="Schloss, Patrick" w:date="2023-05-19T11:12:00Z">
        <w:r w:rsidR="00EE7C1D">
          <w:rPr>
            <w:rFonts w:ascii="Helvetica" w:hAnsi="Helvetica"/>
            <w:sz w:val="22"/>
            <w:szCs w:val="22"/>
          </w:rPr>
          <w:t xml:space="preserve">or at </w:t>
        </w:r>
        <w:r w:rsidR="006B2869">
          <w:rPr>
            <w:rFonts w:ascii="Helvetica" w:hAnsi="Helvetica"/>
            <w:sz w:val="22"/>
            <w:szCs w:val="22"/>
          </w:rPr>
          <w:t>higher taxonomic levels (</w:t>
        </w:r>
      </w:ins>
      <w:commentRangeStart w:id="79"/>
      <w:ins w:id="80" w:author="Schloss, Patrick" w:date="2023-05-19T11:13:00Z">
        <w:r w:rsidR="006B2869">
          <w:rPr>
            <w:rFonts w:ascii="Helvetica" w:hAnsi="Helvetica"/>
            <w:sz w:val="22"/>
            <w:szCs w:val="22"/>
          </w:rPr>
          <w:t>REF</w:t>
        </w:r>
      </w:ins>
      <w:commentRangeEnd w:id="79"/>
      <w:r w:rsidR="005954E9">
        <w:rPr>
          <w:rStyle w:val="CommentReference"/>
        </w:rPr>
        <w:commentReference w:id="79"/>
      </w:r>
      <w:ins w:id="81" w:author="Schloss, Patrick" w:date="2023-05-19T11:13:00Z">
        <w:r w:rsidR="006B2869">
          <w:rPr>
            <w:rFonts w:ascii="Helvetica" w:hAnsi="Helvetica"/>
            <w:sz w:val="22"/>
            <w:szCs w:val="22"/>
          </w:rPr>
          <w:t>)</w:t>
        </w:r>
      </w:ins>
      <w:ins w:id="82" w:author="Schloss, Patrick" w:date="2023-05-19T11:12:00Z">
        <w:r w:rsidR="006B2869">
          <w:rPr>
            <w:rFonts w:ascii="Helvetica" w:hAnsi="Helvetica"/>
            <w:sz w:val="22"/>
            <w:szCs w:val="22"/>
          </w:rPr>
          <w:t>.</w:t>
        </w:r>
      </w:ins>
      <w:ins w:id="83" w:author="Schloss, Patrick" w:date="2023-05-19T11:22:00Z">
        <w:r w:rsidR="00510ECC">
          <w:rPr>
            <w:rFonts w:ascii="Helvetica" w:hAnsi="Helvetica"/>
            <w:sz w:val="22"/>
            <w:szCs w:val="22"/>
          </w:rPr>
          <w:t xml:space="preserve"> </w:t>
        </w:r>
      </w:ins>
    </w:p>
    <w:p w14:paraId="2E67621E" w14:textId="5E7C80F6" w:rsidR="00510ECC" w:rsidRDefault="00510ECC" w:rsidP="008543FF">
      <w:pPr>
        <w:pStyle w:val="BodyText"/>
        <w:spacing w:line="480" w:lineRule="auto"/>
        <w:jc w:val="both"/>
        <w:rPr>
          <w:ins w:id="84" w:author="Schloss, Patrick" w:date="2023-05-19T11:31:00Z"/>
          <w:rFonts w:ascii="Helvetica" w:hAnsi="Helvetica"/>
          <w:sz w:val="22"/>
          <w:szCs w:val="22"/>
        </w:rPr>
      </w:pPr>
      <w:ins w:id="85" w:author="Schloss, Patrick" w:date="2023-05-19T11:22:00Z">
        <w:r>
          <w:rPr>
            <w:rFonts w:ascii="Helvetica" w:hAnsi="Helvetica"/>
            <w:sz w:val="22"/>
            <w:szCs w:val="22"/>
          </w:rPr>
          <w:t xml:space="preserve">It could be possible </w:t>
        </w:r>
        <w:r w:rsidR="006B2869">
          <w:rPr>
            <w:rFonts w:ascii="Helvetica" w:hAnsi="Helvetica"/>
            <w:sz w:val="22"/>
            <w:szCs w:val="22"/>
          </w:rPr>
          <w:t xml:space="preserve">construct </w:t>
        </w:r>
      </w:ins>
      <w:ins w:id="86" w:author="Schloss, Patrick" w:date="2023-05-19T11:21:00Z">
        <w:r w:rsidR="006B2869">
          <w:rPr>
            <w:rFonts w:ascii="Helvetica" w:hAnsi="Helvetica"/>
            <w:sz w:val="22"/>
            <w:szCs w:val="22"/>
          </w:rPr>
          <w:t>reference OTUs</w:t>
        </w:r>
      </w:ins>
      <w:ins w:id="87" w:author="Schloss, Patrick" w:date="2023-05-19T11:22:00Z">
        <w:r>
          <w:rPr>
            <w:rFonts w:ascii="Helvetica" w:hAnsi="Helvetica"/>
            <w:sz w:val="22"/>
            <w:szCs w:val="22"/>
          </w:rPr>
          <w:t xml:space="preserve"> and map new sequences to those OTUs to attain similar performance as was seen with </w:t>
        </w:r>
      </w:ins>
      <w:ins w:id="88" w:author="Schloss, Patrick" w:date="2023-05-19T11:23:00Z">
        <w:r>
          <w:rPr>
            <w:rFonts w:ascii="Helvetica" w:hAnsi="Helvetica"/>
            <w:sz w:val="22"/>
            <w:szCs w:val="22"/>
          </w:rPr>
          <w:t>the OptiClust-generated OTUs</w:t>
        </w:r>
      </w:ins>
      <w:ins w:id="89" w:author="Schloss, Patrick" w:date="2023-05-19T11:21:00Z">
        <w:r w:rsidR="006B2869">
          <w:rPr>
            <w:rFonts w:ascii="Helvetica" w:hAnsi="Helvetica"/>
            <w:sz w:val="22"/>
            <w:szCs w:val="22"/>
          </w:rPr>
          <w:t xml:space="preserve">. </w:t>
        </w:r>
      </w:ins>
      <w:ins w:id="90" w:author="Schloss, Patrick" w:date="2023-05-19T11:23:00Z">
        <w:r>
          <w:rPr>
            <w:rFonts w:ascii="Helvetica" w:hAnsi="Helvetica"/>
            <w:sz w:val="22"/>
            <w:szCs w:val="22"/>
          </w:rPr>
          <w:t xml:space="preserve">The </w:t>
        </w:r>
      </w:ins>
      <w:ins w:id="91" w:author="Schloss, Patrick" w:date="2023-05-19T11:24:00Z">
        <w:r>
          <w:rPr>
            <w:rFonts w:ascii="Helvetica" w:hAnsi="Helvetica"/>
            <w:sz w:val="22"/>
            <w:szCs w:val="22"/>
          </w:rPr>
          <w:t>traditional</w:t>
        </w:r>
      </w:ins>
      <w:ins w:id="92" w:author="Schloss, Patrick" w:date="2023-05-19T11:23:00Z">
        <w:r>
          <w:rPr>
            <w:rFonts w:ascii="Helvetica" w:hAnsi="Helvetica"/>
            <w:sz w:val="22"/>
            <w:szCs w:val="22"/>
          </w:rPr>
          <w:t xml:space="preserve"> approach to reference-based clustering </w:t>
        </w:r>
      </w:ins>
      <w:ins w:id="93" w:author="Schloss, Patrick" w:date="2023-05-19T11:24:00Z">
        <w:r>
          <w:rPr>
            <w:rFonts w:ascii="Helvetica" w:hAnsi="Helvetica"/>
            <w:sz w:val="22"/>
            <w:szCs w:val="22"/>
          </w:rPr>
          <w:t xml:space="preserve">of sequences to OTUs has multiple </w:t>
        </w:r>
        <w:del w:id="94" w:author="Armour, Courtney" w:date="2023-06-13T14:53:00Z">
          <w:r w:rsidDel="002C24CB">
            <w:rPr>
              <w:rFonts w:ascii="Helvetica" w:hAnsi="Helvetica"/>
              <w:sz w:val="22"/>
              <w:szCs w:val="22"/>
            </w:rPr>
            <w:delText>methodological flaws</w:delText>
          </w:r>
        </w:del>
      </w:ins>
      <w:ins w:id="95" w:author="Armour, Courtney" w:date="2023-06-13T14:53:00Z">
        <w:r w:rsidR="002C24CB">
          <w:rPr>
            <w:rFonts w:ascii="Helvetica" w:hAnsi="Helvetica"/>
            <w:sz w:val="22"/>
            <w:szCs w:val="22"/>
          </w:rPr>
          <w:t>drawbacks</w:t>
        </w:r>
      </w:ins>
      <w:ins w:id="96" w:author="Schloss, Patrick" w:date="2023-05-19T11:24:00Z">
        <w:r>
          <w:rPr>
            <w:rFonts w:ascii="Helvetica" w:hAnsi="Helvetica"/>
            <w:sz w:val="22"/>
            <w:szCs w:val="22"/>
          </w:rPr>
          <w:t xml:space="preserve"> and does not produce clusters </w:t>
        </w:r>
      </w:ins>
      <w:ins w:id="97" w:author="Schloss, Patrick" w:date="2023-05-19T11:26:00Z">
        <w:r>
          <w:rPr>
            <w:rFonts w:ascii="Helvetica" w:hAnsi="Helvetica"/>
            <w:sz w:val="22"/>
            <w:szCs w:val="22"/>
          </w:rPr>
          <w:t xml:space="preserve">as good as those generated using </w:t>
        </w:r>
        <w:r w:rsidRPr="00510ECC">
          <w:rPr>
            <w:rFonts w:ascii="Helvetica" w:hAnsi="Helvetica"/>
            <w:sz w:val="22"/>
            <w:szCs w:val="22"/>
            <w:rPrChange w:id="98" w:author="Schloss, Patrick" w:date="2023-05-19T11:26:00Z">
              <w:rPr>
                <w:rFonts w:ascii="Helvetica" w:hAnsi="Helvetica"/>
                <w:i/>
                <w:iCs/>
                <w:sz w:val="22"/>
                <w:szCs w:val="22"/>
              </w:rPr>
            </w:rPrChange>
          </w:rPr>
          <w:t>OptiClust</w:t>
        </w:r>
        <w:r>
          <w:rPr>
            <w:rFonts w:ascii="Helvetica" w:hAnsi="Helvetica"/>
            <w:sz w:val="22"/>
            <w:szCs w:val="22"/>
          </w:rPr>
          <w:t xml:space="preserve"> </w:t>
        </w:r>
      </w:ins>
      <w:ins w:id="99" w:author="Schloss, Patrick" w:date="2023-05-19T11:24:00Z">
        <w:r>
          <w:rPr>
            <w:rFonts w:ascii="Helvetica" w:hAnsi="Helvetica"/>
            <w:sz w:val="22"/>
            <w:szCs w:val="22"/>
          </w:rPr>
          <w:t>(</w:t>
        </w:r>
        <w:commentRangeStart w:id="100"/>
        <w:r>
          <w:rPr>
            <w:rFonts w:ascii="Helvetica" w:hAnsi="Helvetica"/>
            <w:sz w:val="22"/>
            <w:szCs w:val="22"/>
          </w:rPr>
          <w:t>REFS</w:t>
        </w:r>
      </w:ins>
      <w:commentRangeEnd w:id="100"/>
      <w:r w:rsidR="005954E9">
        <w:rPr>
          <w:rStyle w:val="CommentReference"/>
        </w:rPr>
        <w:commentReference w:id="100"/>
      </w:r>
      <w:ins w:id="101" w:author="Schloss, Patrick" w:date="2023-05-19T11:24:00Z">
        <w:r>
          <w:rPr>
            <w:rFonts w:ascii="Helvetica" w:hAnsi="Helvetica"/>
            <w:sz w:val="22"/>
            <w:szCs w:val="22"/>
          </w:rPr>
          <w:t xml:space="preserve">). </w:t>
        </w:r>
      </w:ins>
      <w:del w:id="102" w:author="Schloss, Patrick" w:date="2023-05-19T10:48:00Z">
        <w:r w:rsidRPr="00D60727" w:rsidDel="00D5553F">
          <w:rPr>
            <w:rFonts w:ascii="Helvetica" w:hAnsi="Helvetica"/>
            <w:sz w:val="22"/>
            <w:szCs w:val="22"/>
          </w:rPr>
          <w:delText xml:space="preserve">for an association between the composition of the gut microbiome and a variety of diseases, such as </w:delText>
        </w:r>
      </w:del>
      <w:del w:id="103" w:author="Schloss, Patrick" w:date="2023-05-19T10:42:00Z">
        <w:r w:rsidRPr="00D60727" w:rsidDel="00D5553F">
          <w:rPr>
            <w:rFonts w:ascii="Helvetica" w:hAnsi="Helvetica"/>
            <w:sz w:val="22"/>
            <w:szCs w:val="22"/>
          </w:rPr>
          <w:delText xml:space="preserve">crohn’s </w:delText>
        </w:r>
      </w:del>
      <w:del w:id="104" w:author="Schloss, Patrick" w:date="2023-05-19T10:48:00Z">
        <w:r w:rsidRPr="00D60727" w:rsidDel="00D5553F">
          <w:rPr>
            <w:rFonts w:ascii="Helvetica" w:hAnsi="Helvetica"/>
            <w:sz w:val="22"/>
            <w:szCs w:val="22"/>
          </w:rPr>
          <w:delText>disease and colorectal cancer</w:delText>
        </w:r>
      </w:del>
      <w:del w:id="105" w:author="Schloss, Patrick" w:date="2023-05-19T10:43:00Z">
        <w:r w:rsidRPr="00D60727" w:rsidDel="00D5553F">
          <w:rPr>
            <w:rFonts w:ascii="Helvetica" w:hAnsi="Helvetica"/>
            <w:sz w:val="22"/>
            <w:szCs w:val="22"/>
          </w:rPr>
          <w:delText xml:space="preserve"> (</w:delText>
        </w:r>
        <w:r w:rsidDel="00D5553F">
          <w:fldChar w:fldCharType="begin"/>
        </w:r>
        <w:r w:rsidDel="00D5553F">
          <w:delInstrText>HYPERLINK \l "ref-Morgan2012" \h</w:delInstrText>
        </w:r>
        <w:r w:rsidDel="00D5553F">
          <w:fldChar w:fldCharType="separate"/>
        </w:r>
        <w:r w:rsidRPr="00D60727" w:rsidDel="00D5553F">
          <w:rPr>
            <w:rStyle w:val="Hyperlink"/>
            <w:rFonts w:ascii="Helvetica" w:hAnsi="Helvetica"/>
            <w:color w:val="auto"/>
            <w:sz w:val="22"/>
            <w:szCs w:val="22"/>
          </w:rPr>
          <w:delText>1</w:delText>
        </w:r>
        <w:r w:rsidDel="00D5553F">
          <w:rPr>
            <w:rStyle w:val="Hyperlink"/>
            <w:rFonts w:ascii="Helvetica" w:hAnsi="Helvetica"/>
            <w:color w:val="auto"/>
            <w:sz w:val="22"/>
            <w:szCs w:val="22"/>
          </w:rPr>
          <w:fldChar w:fldCharType="end"/>
        </w:r>
        <w:r w:rsidRPr="00D60727" w:rsidDel="00D5553F">
          <w:rPr>
            <w:rFonts w:ascii="Helvetica" w:hAnsi="Helvetica"/>
            <w:sz w:val="22"/>
            <w:szCs w:val="22"/>
          </w:rPr>
          <w:delText xml:space="preserve">, </w:delText>
        </w:r>
        <w:r w:rsidDel="00D5553F">
          <w:fldChar w:fldCharType="begin"/>
        </w:r>
        <w:r w:rsidDel="00D5553F">
          <w:delInstrText>HYPERLINK \l "ref-Sobhani2011" \h</w:delInstrText>
        </w:r>
        <w:r w:rsidDel="00D5553F">
          <w:fldChar w:fldCharType="separate"/>
        </w:r>
        <w:r w:rsidRPr="00D60727" w:rsidDel="00D5553F">
          <w:rPr>
            <w:rStyle w:val="Hyperlink"/>
            <w:rFonts w:ascii="Helvetica" w:hAnsi="Helvetica"/>
            <w:color w:val="auto"/>
            <w:sz w:val="22"/>
            <w:szCs w:val="22"/>
          </w:rPr>
          <w:delText>2</w:delText>
        </w:r>
        <w:r w:rsidDel="00D5553F">
          <w:rPr>
            <w:rStyle w:val="Hyperlink"/>
            <w:rFonts w:ascii="Helvetica" w:hAnsi="Helvetica"/>
            <w:color w:val="auto"/>
            <w:sz w:val="22"/>
            <w:szCs w:val="22"/>
          </w:rPr>
          <w:fldChar w:fldCharType="end"/>
        </w:r>
        <w:r w:rsidRPr="00D60727" w:rsidDel="00D5553F">
          <w:rPr>
            <w:rFonts w:ascii="Helvetica" w:hAnsi="Helvetica"/>
            <w:sz w:val="22"/>
            <w:szCs w:val="22"/>
          </w:rPr>
          <w:delText>)</w:delText>
        </w:r>
      </w:del>
      <w:del w:id="106" w:author="Schloss, Patrick" w:date="2023-05-19T10:48:00Z">
        <w:r w:rsidRPr="00D60727" w:rsidDel="00D5553F">
          <w:rPr>
            <w:rFonts w:ascii="Helvetica" w:hAnsi="Helvetica"/>
            <w:sz w:val="22"/>
            <w:szCs w:val="22"/>
          </w:rPr>
          <w:delText xml:space="preserve">. There is great potential to diagnose disease with gut microbiome sequence data and machine learning. </w:delText>
        </w:r>
      </w:del>
      <w:del w:id="107" w:author="Schloss, Patrick" w:date="2023-05-19T11:16:00Z">
        <w:r w:rsidRPr="00D60727" w:rsidDel="006B2869">
          <w:rPr>
            <w:rFonts w:ascii="Helvetica" w:hAnsi="Helvetica"/>
            <w:sz w:val="22"/>
            <w:szCs w:val="22"/>
          </w:rPr>
          <w:delText xml:space="preserve">Taxonomic composition of microbial communities can be assessed using amplicon sequencing of the 16S rRNA gene, which is the input to classification models. </w:delText>
        </w:r>
      </w:del>
      <w:del w:id="108" w:author="Schloss, Patrick" w:date="2023-05-19T10:39:00Z">
        <w:r w:rsidRPr="00D60727" w:rsidDel="00BB39C4">
          <w:rPr>
            <w:rFonts w:ascii="Helvetica" w:hAnsi="Helvetica"/>
            <w:sz w:val="22"/>
            <w:szCs w:val="22"/>
          </w:rPr>
          <w:delText xml:space="preserve">Analysis of </w:delText>
        </w:r>
      </w:del>
      <w:del w:id="109" w:author="Schloss, Patrick" w:date="2023-05-19T11:16:00Z">
        <w:r w:rsidRPr="00D60727" w:rsidDel="006B2869">
          <w:rPr>
            <w:rFonts w:ascii="Helvetica" w:hAnsi="Helvetica"/>
            <w:sz w:val="22"/>
            <w:szCs w:val="22"/>
          </w:rPr>
          <w:delText>16S rRNA gene sequence</w:delText>
        </w:r>
      </w:del>
      <w:del w:id="110" w:author="Schloss, Patrick" w:date="2023-05-19T10:39:00Z">
        <w:r w:rsidRPr="00D60727" w:rsidDel="00BB39C4">
          <w:rPr>
            <w:rFonts w:ascii="Helvetica" w:hAnsi="Helvetica"/>
            <w:sz w:val="22"/>
            <w:szCs w:val="22"/>
          </w:rPr>
          <w:delText xml:space="preserve"> data </w:delText>
        </w:r>
      </w:del>
      <w:del w:id="111" w:author="Schloss, Patrick" w:date="2023-05-19T10:41:00Z">
        <w:r w:rsidRPr="00D60727" w:rsidDel="00BB39C4">
          <w:rPr>
            <w:rFonts w:ascii="Helvetica" w:hAnsi="Helvetica"/>
            <w:sz w:val="22"/>
            <w:szCs w:val="22"/>
          </w:rPr>
          <w:delText xml:space="preserve">generally </w:delText>
        </w:r>
      </w:del>
      <w:del w:id="112" w:author="Schloss, Patrick" w:date="2023-05-19T10:39:00Z">
        <w:r w:rsidRPr="00D60727" w:rsidDel="00BB39C4">
          <w:rPr>
            <w:rFonts w:ascii="Helvetica" w:hAnsi="Helvetica"/>
            <w:sz w:val="22"/>
            <w:szCs w:val="22"/>
          </w:rPr>
          <w:delText xml:space="preserve">relies </w:delText>
        </w:r>
      </w:del>
      <w:del w:id="113" w:author="Schloss, Patrick" w:date="2023-05-19T11:16:00Z">
        <w:r w:rsidRPr="00D60727" w:rsidDel="006B2869">
          <w:rPr>
            <w:rFonts w:ascii="Helvetica" w:hAnsi="Helvetica"/>
            <w:sz w:val="22"/>
            <w:szCs w:val="22"/>
          </w:rPr>
          <w:delText xml:space="preserve">on </w:delText>
        </w:r>
      </w:del>
      <w:del w:id="114" w:author="Schloss, Patrick" w:date="2023-05-19T11:19:00Z">
        <w:r w:rsidRPr="00D60727" w:rsidDel="006B2869">
          <w:rPr>
            <w:rFonts w:ascii="Helvetica" w:hAnsi="Helvetica"/>
            <w:sz w:val="22"/>
            <w:szCs w:val="22"/>
          </w:rPr>
          <w:delText xml:space="preserve">assigning sequences into operational taxonomic units (OTUs). The process of OTU clustering can either be reference-based or </w:delText>
        </w:r>
        <w:r w:rsidRPr="00D60727" w:rsidDel="006B2869">
          <w:rPr>
            <w:rFonts w:ascii="Helvetica" w:hAnsi="Helvetica"/>
            <w:i/>
            <w:iCs/>
            <w:sz w:val="22"/>
            <w:szCs w:val="22"/>
          </w:rPr>
          <w:delText>de novo</w:delText>
        </w:r>
        <w:r w:rsidRPr="00D60727" w:rsidDel="006B2869">
          <w:rPr>
            <w:rFonts w:ascii="Helvetica" w:hAnsi="Helvetica"/>
            <w:sz w:val="22"/>
            <w:szCs w:val="22"/>
          </w:rPr>
          <w:delText xml:space="preserve">. The quality of OTUs generated with reference-based clustering is generally poor compared to those generated with </w:delText>
        </w:r>
        <w:r w:rsidRPr="00D60727" w:rsidDel="006B2869">
          <w:rPr>
            <w:rFonts w:ascii="Helvetica" w:hAnsi="Helvetica"/>
            <w:i/>
            <w:iCs/>
            <w:sz w:val="22"/>
            <w:szCs w:val="22"/>
          </w:rPr>
          <w:delText>de novo</w:delText>
        </w:r>
        <w:r w:rsidRPr="00D60727" w:rsidDel="006B2869">
          <w:rPr>
            <w:rFonts w:ascii="Helvetica" w:hAnsi="Helvetica"/>
            <w:sz w:val="22"/>
            <w:szCs w:val="22"/>
          </w:rPr>
          <w:delText xml:space="preserve"> clustering (</w:delText>
        </w:r>
        <w:r w:rsidDel="006B2869">
          <w:fldChar w:fldCharType="begin"/>
        </w:r>
        <w:r w:rsidDel="006B2869">
          <w:delInstrText>HYPERLINK \l "ref-westcott2015" \h</w:delInstrText>
        </w:r>
        <w:r w:rsidDel="006B2869">
          <w:fldChar w:fldCharType="separate"/>
        </w:r>
        <w:r w:rsidRPr="00D60727" w:rsidDel="006B2869">
          <w:rPr>
            <w:rStyle w:val="Hyperlink"/>
            <w:rFonts w:ascii="Helvetica" w:hAnsi="Helvetica"/>
            <w:color w:val="auto"/>
            <w:sz w:val="22"/>
            <w:szCs w:val="22"/>
          </w:rPr>
          <w:delText>3</w:delText>
        </w:r>
        <w:r w:rsidDel="006B2869">
          <w:rPr>
            <w:rStyle w:val="Hyperlink"/>
            <w:rFonts w:ascii="Helvetica" w:hAnsi="Helvetica"/>
            <w:color w:val="auto"/>
            <w:sz w:val="22"/>
            <w:szCs w:val="22"/>
          </w:rPr>
          <w:fldChar w:fldCharType="end"/>
        </w:r>
        <w:r w:rsidRPr="00D60727" w:rsidDel="006B2869">
          <w:rPr>
            <w:rFonts w:ascii="Helvetica" w:hAnsi="Helvetica"/>
            <w:sz w:val="22"/>
            <w:szCs w:val="22"/>
          </w:rPr>
          <w:delText xml:space="preserve">). While </w:delText>
        </w:r>
        <w:r w:rsidRPr="00D60727" w:rsidDel="006B2869">
          <w:rPr>
            <w:rFonts w:ascii="Helvetica" w:hAnsi="Helvetica"/>
            <w:i/>
            <w:iCs/>
            <w:sz w:val="22"/>
            <w:szCs w:val="22"/>
          </w:rPr>
          <w:delText>de novo</w:delText>
        </w:r>
        <w:r w:rsidRPr="00D60727" w:rsidDel="006B2869">
          <w:rPr>
            <w:rFonts w:ascii="Helvetica" w:hAnsi="Helvetica"/>
            <w:sz w:val="22"/>
            <w:szCs w:val="22"/>
          </w:rPr>
          <w:delText xml:space="preserve"> clustering produces high-quality OTU clusters where sequences are accurately grouped based on similarity thresholds, the resulting OTU clusters depend on the sequences within the dataset and the addition of new data has the potential to redefine OTU cluster composition. The unstable nature of </w:delText>
        </w:r>
        <w:r w:rsidRPr="00D60727" w:rsidDel="006B2869">
          <w:rPr>
            <w:rFonts w:ascii="Helvetica" w:hAnsi="Helvetica"/>
            <w:i/>
            <w:iCs/>
            <w:sz w:val="22"/>
            <w:szCs w:val="22"/>
          </w:rPr>
          <w:delText>de novo</w:delText>
        </w:r>
        <w:r w:rsidRPr="00D60727" w:rsidDel="006B2869">
          <w:rPr>
            <w:rFonts w:ascii="Helvetica" w:hAnsi="Helvetica"/>
            <w:sz w:val="22"/>
            <w:szCs w:val="22"/>
          </w:rPr>
          <w:delText xml:space="preserve"> OTU clustering complicates deployment of machine learning models since integration of additional data requires reclustering all the data and retraining the model. The ability to integrate new data into a validated model without reclustering and retraining could allow for the application of a single model that can continually classify new data. </w:delText>
        </w:r>
      </w:del>
      <w:del w:id="115" w:author="Schloss, Patrick" w:date="2023-05-19T11:26:00Z">
        <w:r w:rsidRPr="00D60727" w:rsidDel="00510ECC">
          <w:rPr>
            <w:rFonts w:ascii="Helvetica" w:hAnsi="Helvetica"/>
            <w:sz w:val="22"/>
            <w:szCs w:val="22"/>
          </w:rPr>
          <w:delText>Recently</w:delText>
        </w:r>
      </w:del>
      <w:ins w:id="116" w:author="Schloss, Patrick" w:date="2023-05-19T11:30:00Z">
        <w:r>
          <w:rPr>
            <w:rFonts w:ascii="Helvetica" w:hAnsi="Helvetica"/>
            <w:sz w:val="22"/>
            <w:szCs w:val="22"/>
          </w:rPr>
          <w:t xml:space="preserve">A </w:t>
        </w:r>
      </w:ins>
      <w:del w:id="117" w:author="Schloss, Patrick" w:date="2023-05-19T11:30:00Z">
        <w:r w:rsidRPr="00D60727" w:rsidDel="00510ECC">
          <w:rPr>
            <w:rFonts w:ascii="Helvetica" w:hAnsi="Helvetica"/>
            <w:sz w:val="22"/>
            <w:szCs w:val="22"/>
          </w:rPr>
          <w:delText xml:space="preserve">, Sovacool </w:delText>
        </w:r>
        <w:r w:rsidRPr="00D60727" w:rsidDel="00510ECC">
          <w:rPr>
            <w:rFonts w:ascii="Helvetica" w:hAnsi="Helvetica"/>
            <w:i/>
            <w:iCs/>
            <w:sz w:val="22"/>
            <w:szCs w:val="22"/>
          </w:rPr>
          <w:delText>et al.</w:delText>
        </w:r>
        <w:r w:rsidRPr="00D60727" w:rsidDel="00510ECC">
          <w:rPr>
            <w:rFonts w:ascii="Helvetica" w:hAnsi="Helvetica"/>
            <w:sz w:val="22"/>
            <w:szCs w:val="22"/>
          </w:rPr>
          <w:delText xml:space="preserve"> </w:delText>
        </w:r>
      </w:del>
      <w:ins w:id="118" w:author="Armour, Courtney" w:date="2023-06-13T14:13:00Z">
        <w:r w:rsidR="005954E9">
          <w:rPr>
            <w:rFonts w:ascii="Helvetica" w:hAnsi="Helvetica"/>
            <w:sz w:val="22"/>
            <w:szCs w:val="22"/>
          </w:rPr>
          <w:t xml:space="preserve">Sovacool </w:t>
        </w:r>
        <w:r w:rsidR="005954E9">
          <w:rPr>
            <w:rFonts w:ascii="Helvetica" w:hAnsi="Helvetica"/>
            <w:i/>
            <w:iCs/>
            <w:sz w:val="22"/>
            <w:szCs w:val="22"/>
          </w:rPr>
          <w:t xml:space="preserve">et </w:t>
        </w:r>
        <w:r w:rsidR="005954E9" w:rsidRPr="005954E9">
          <w:rPr>
            <w:rFonts w:ascii="Helvetica" w:hAnsi="Helvetica"/>
            <w:i/>
            <w:iCs/>
            <w:sz w:val="22"/>
            <w:szCs w:val="22"/>
          </w:rPr>
          <w:t>al</w:t>
        </w:r>
        <w:r w:rsidR="005954E9">
          <w:rPr>
            <w:rFonts w:ascii="Helvetica" w:hAnsi="Helvetica"/>
            <w:sz w:val="22"/>
            <w:szCs w:val="22"/>
          </w:rPr>
          <w:t xml:space="preserve"> </w:t>
        </w:r>
      </w:ins>
      <w:ins w:id="119" w:author="Schloss, Patrick" w:date="2023-05-19T11:26:00Z">
        <w:r w:rsidRPr="005954E9">
          <w:rPr>
            <w:rFonts w:ascii="Helvetica" w:hAnsi="Helvetica"/>
            <w:sz w:val="22"/>
            <w:szCs w:val="22"/>
          </w:rPr>
          <w:t>recently</w:t>
        </w:r>
        <w:r>
          <w:rPr>
            <w:rFonts w:ascii="Helvetica" w:hAnsi="Helvetica"/>
            <w:sz w:val="22"/>
            <w:szCs w:val="22"/>
          </w:rPr>
          <w:t xml:space="preserve"> </w:t>
        </w:r>
      </w:ins>
      <w:del w:id="120" w:author="Schloss, Patrick" w:date="2023-05-19T11:26:00Z">
        <w:r w:rsidRPr="00D60727" w:rsidDel="00510ECC">
          <w:rPr>
            <w:rFonts w:ascii="Helvetica" w:hAnsi="Helvetica"/>
            <w:sz w:val="22"/>
            <w:szCs w:val="22"/>
          </w:rPr>
          <w:lastRenderedPageBreak/>
          <w:delText xml:space="preserve">introduced </w:delText>
        </w:r>
      </w:del>
      <w:ins w:id="121" w:author="Schloss, Patrick" w:date="2023-05-19T11:26:00Z">
        <w:r>
          <w:rPr>
            <w:rFonts w:ascii="Helvetica" w:hAnsi="Helvetica"/>
            <w:sz w:val="22"/>
            <w:szCs w:val="22"/>
          </w:rPr>
          <w:t xml:space="preserve">described </w:t>
        </w:r>
      </w:ins>
      <w:r w:rsidRPr="00D60727">
        <w:rPr>
          <w:rFonts w:ascii="Helvetica" w:hAnsi="Helvetica"/>
          <w:sz w:val="22"/>
          <w:szCs w:val="22"/>
        </w:rPr>
        <w:t xml:space="preserve">OptiFit, a method for fitting new sequence data into existing OTUs </w:t>
      </w:r>
      <w:ins w:id="122" w:author="Schloss, Patrick" w:date="2023-05-19T11:25:00Z">
        <w:r>
          <w:rPr>
            <w:rFonts w:ascii="Helvetica" w:hAnsi="Helvetica"/>
            <w:sz w:val="22"/>
            <w:szCs w:val="22"/>
          </w:rPr>
          <w:t xml:space="preserve">that overcomes the limitations of traditional reference-based clustering </w:t>
        </w:r>
      </w:ins>
      <w:r w:rsidRPr="00D60727">
        <w:rPr>
          <w:rFonts w:ascii="Helvetica" w:hAnsi="Helvetica"/>
          <w:sz w:val="22"/>
          <w:szCs w:val="22"/>
        </w:rPr>
        <w:t>(</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xml:space="preserve">). </w:t>
      </w:r>
      <w:ins w:id="123" w:author="Schloss, Patrick" w:date="2023-05-19T11:27:00Z">
        <w:r>
          <w:rPr>
            <w:rFonts w:ascii="Helvetica" w:hAnsi="Helvetica"/>
            <w:sz w:val="22"/>
            <w:szCs w:val="22"/>
          </w:rPr>
          <w:t>OptiFit allows resear</w:t>
        </w:r>
      </w:ins>
      <w:ins w:id="124" w:author="Schloss, Patrick" w:date="2023-05-19T11:28:00Z">
        <w:r>
          <w:rPr>
            <w:rFonts w:ascii="Helvetica" w:hAnsi="Helvetica"/>
            <w:sz w:val="22"/>
            <w:szCs w:val="22"/>
          </w:rPr>
          <w:t xml:space="preserve">chers to fit new data into existing OTUs </w:t>
        </w:r>
      </w:ins>
      <w:ins w:id="125" w:author="Schloss, Patrick" w:date="2023-05-19T11:31:00Z">
        <w:r>
          <w:rPr>
            <w:rFonts w:ascii="Helvetica" w:hAnsi="Helvetica"/>
            <w:sz w:val="22"/>
            <w:szCs w:val="22"/>
          </w:rPr>
          <w:t xml:space="preserve">defined </w:t>
        </w:r>
      </w:ins>
      <w:ins w:id="126" w:author="Schloss, Patrick" w:date="2023-05-19T11:28:00Z">
        <w:r>
          <w:rPr>
            <w:rFonts w:ascii="Helvetica" w:hAnsi="Helvetica"/>
            <w:sz w:val="22"/>
            <w:szCs w:val="22"/>
          </w:rPr>
          <w:t>from the same dataset</w:t>
        </w:r>
      </w:ins>
      <w:ins w:id="127" w:author="Schloss, Patrick" w:date="2023-05-19T11:32:00Z">
        <w:r w:rsidR="00BA6A43">
          <w:rPr>
            <w:rFonts w:ascii="Helvetica" w:hAnsi="Helvetica"/>
            <w:sz w:val="22"/>
            <w:szCs w:val="22"/>
          </w:rPr>
          <w:t xml:space="preserve"> resulting in clusters that are as good as if they had all been clustered with OptiClust</w:t>
        </w:r>
      </w:ins>
      <w:ins w:id="128" w:author="Schloss, Patrick" w:date="2023-05-19T11:31:00Z">
        <w:r>
          <w:rPr>
            <w:rFonts w:ascii="Helvetica" w:hAnsi="Helvetica"/>
            <w:sz w:val="22"/>
            <w:szCs w:val="22"/>
          </w:rPr>
          <w:t xml:space="preserve">. </w:t>
        </w:r>
      </w:ins>
      <w:ins w:id="129" w:author="Schloss, Patrick" w:date="2023-05-19T11:32:00Z">
        <w:r w:rsidR="00BA6A43">
          <w:rPr>
            <w:rFonts w:ascii="Helvetica" w:hAnsi="Helvetica"/>
            <w:sz w:val="22"/>
            <w:szCs w:val="22"/>
          </w:rPr>
          <w:t xml:space="preserve">We </w:t>
        </w:r>
      </w:ins>
      <w:ins w:id="130" w:author="Schloss, Patrick" w:date="2023-05-19T11:53:00Z">
        <w:r w:rsidR="00F172EA">
          <w:rPr>
            <w:rFonts w:ascii="Helvetica" w:hAnsi="Helvetica"/>
            <w:sz w:val="22"/>
            <w:szCs w:val="22"/>
          </w:rPr>
          <w:t>tested</w:t>
        </w:r>
      </w:ins>
      <w:ins w:id="131" w:author="Schloss, Patrick" w:date="2023-05-19T11:33:00Z">
        <w:r w:rsidR="00BA6A43">
          <w:rPr>
            <w:rFonts w:ascii="Helvetica" w:hAnsi="Helvetica"/>
            <w:sz w:val="22"/>
            <w:szCs w:val="22"/>
          </w:rPr>
          <w:t xml:space="preserve"> </w:t>
        </w:r>
      </w:ins>
      <w:ins w:id="132" w:author="Schloss, Patrick" w:date="2023-05-19T11:32:00Z">
        <w:r w:rsidR="00BA6A43">
          <w:rPr>
            <w:rFonts w:ascii="Helvetica" w:hAnsi="Helvetica"/>
            <w:sz w:val="22"/>
            <w:szCs w:val="22"/>
          </w:rPr>
          <w:t xml:space="preserve">whether </w:t>
        </w:r>
      </w:ins>
      <w:ins w:id="133" w:author="Schloss, Patrick" w:date="2023-05-19T11:31:00Z">
        <w:r>
          <w:rPr>
            <w:rFonts w:ascii="Helvetica" w:hAnsi="Helvetica"/>
            <w:sz w:val="22"/>
            <w:szCs w:val="22"/>
          </w:rPr>
          <w:t>OptiClust-generated OTUs could be used to train model</w:t>
        </w:r>
      </w:ins>
      <w:ins w:id="134" w:author="Schloss, Patrick" w:date="2023-05-19T11:33:00Z">
        <w:r w:rsidR="00BA6A43">
          <w:rPr>
            <w:rFonts w:ascii="Helvetica" w:hAnsi="Helvetica"/>
            <w:sz w:val="22"/>
            <w:szCs w:val="22"/>
          </w:rPr>
          <w:t>s</w:t>
        </w:r>
      </w:ins>
      <w:ins w:id="135" w:author="Schloss, Patrick" w:date="2023-05-19T11:31:00Z">
        <w:r>
          <w:rPr>
            <w:rFonts w:ascii="Helvetica" w:hAnsi="Helvetica"/>
            <w:sz w:val="22"/>
            <w:szCs w:val="22"/>
          </w:rPr>
          <w:t xml:space="preserve"> </w:t>
        </w:r>
      </w:ins>
      <w:ins w:id="136" w:author="Schloss, Patrick" w:date="2023-05-19T11:33:00Z">
        <w:r w:rsidR="00BA6A43">
          <w:rPr>
            <w:rFonts w:ascii="Helvetica" w:hAnsi="Helvetica"/>
            <w:sz w:val="22"/>
            <w:szCs w:val="22"/>
          </w:rPr>
          <w:t xml:space="preserve">that were then used to classify held out samples after clustering </w:t>
        </w:r>
      </w:ins>
      <w:ins w:id="137" w:author="Schloss, Patrick" w:date="2023-05-19T11:50:00Z">
        <w:r w:rsidR="00B16DEB">
          <w:rPr>
            <w:rFonts w:ascii="Helvetica" w:hAnsi="Helvetica"/>
            <w:sz w:val="22"/>
            <w:szCs w:val="22"/>
          </w:rPr>
          <w:t>their sequences</w:t>
        </w:r>
      </w:ins>
      <w:ins w:id="138" w:author="Schloss, Patrick" w:date="2023-05-19T11:33:00Z">
        <w:r w:rsidR="00BA6A43">
          <w:rPr>
            <w:rFonts w:ascii="Helvetica" w:hAnsi="Helvetica"/>
            <w:sz w:val="22"/>
            <w:szCs w:val="22"/>
          </w:rPr>
          <w:t xml:space="preserve"> t</w:t>
        </w:r>
      </w:ins>
      <w:ins w:id="139" w:author="Schloss, Patrick" w:date="2023-05-19T11:34:00Z">
        <w:r w:rsidR="00BA6A43">
          <w:rPr>
            <w:rFonts w:ascii="Helvetica" w:hAnsi="Helvetica"/>
            <w:sz w:val="22"/>
            <w:szCs w:val="22"/>
          </w:rPr>
          <w:t xml:space="preserve">o the </w:t>
        </w:r>
      </w:ins>
      <w:ins w:id="140" w:author="Schloss, Patrick" w:date="2023-05-19T11:50:00Z">
        <w:r w:rsidR="00B16DEB">
          <w:rPr>
            <w:rFonts w:ascii="Helvetica" w:hAnsi="Helvetica"/>
            <w:sz w:val="22"/>
            <w:szCs w:val="22"/>
          </w:rPr>
          <w:t>model’s</w:t>
        </w:r>
      </w:ins>
      <w:ins w:id="141" w:author="Schloss, Patrick" w:date="2023-05-19T11:34:00Z">
        <w:r w:rsidR="00BA6A43">
          <w:rPr>
            <w:rFonts w:ascii="Helvetica" w:hAnsi="Helvetica"/>
            <w:sz w:val="22"/>
            <w:szCs w:val="22"/>
          </w:rPr>
          <w:t xml:space="preserve"> OTUs using OptiFit.</w:t>
        </w:r>
      </w:ins>
    </w:p>
    <w:p w14:paraId="604CEA7E" w14:textId="3A774721" w:rsidR="00FF79C6" w:rsidDel="005954E9" w:rsidRDefault="00F172EA" w:rsidP="008543FF">
      <w:pPr>
        <w:pStyle w:val="BodyText"/>
        <w:spacing w:line="480" w:lineRule="auto"/>
        <w:jc w:val="both"/>
        <w:rPr>
          <w:del w:id="142" w:author="Armour, Courtney" w:date="2023-06-13T14:13:00Z"/>
          <w:rFonts w:ascii="Helvetica" w:hAnsi="Helvetica"/>
          <w:sz w:val="22"/>
          <w:szCs w:val="22"/>
        </w:rPr>
      </w:pPr>
      <w:ins w:id="143" w:author="Schloss, Patrick" w:date="2023-05-19T11:55:00Z">
        <w:r w:rsidRPr="00D60727">
          <w:rPr>
            <w:rFonts w:ascii="Helvetica" w:hAnsi="Helvetica"/>
            <w:sz w:val="22"/>
            <w:szCs w:val="22"/>
          </w:rPr>
          <w:t xml:space="preserve">To test how the model performance compared between </w:t>
        </w:r>
        <w:r>
          <w:rPr>
            <w:rFonts w:ascii="Helvetica" w:hAnsi="Helvetica"/>
            <w:sz w:val="22"/>
            <w:szCs w:val="22"/>
          </w:rPr>
          <w:t xml:space="preserve">using </w:t>
        </w:r>
        <w:r w:rsidRPr="00D60727">
          <w:rPr>
            <w:rFonts w:ascii="Helvetica" w:hAnsi="Helvetica"/>
            <w:i/>
            <w:iCs/>
            <w:sz w:val="22"/>
            <w:szCs w:val="22"/>
          </w:rPr>
          <w:t>de novo</w:t>
        </w:r>
        <w:r w:rsidRPr="00D60727">
          <w:rPr>
            <w:rFonts w:ascii="Helvetica" w:hAnsi="Helvetica"/>
            <w:sz w:val="22"/>
            <w:szCs w:val="22"/>
          </w:rPr>
          <w:t xml:space="preserve"> and reference-based clustering</w:t>
        </w:r>
        <w:r>
          <w:rPr>
            <w:rFonts w:ascii="Helvetica" w:hAnsi="Helvetica"/>
            <w:sz w:val="22"/>
            <w:szCs w:val="22"/>
          </w:rPr>
          <w:t xml:space="preserve"> approaches</w:t>
        </w:r>
        <w:r w:rsidRPr="00D60727">
          <w:rPr>
            <w:rFonts w:ascii="Helvetica" w:hAnsi="Helvetica"/>
            <w:sz w:val="22"/>
            <w:szCs w:val="22"/>
          </w:rPr>
          <w:t>, we used a publicly available dataset of 16S rRNA gene sequences from stool samples of healthy subjects (n = 226) as well as subjects with screen-relevant neoplasia (SRN) consisting of advanced adenoma and carcinoma (n = 229) (</w:t>
        </w:r>
        <w:r>
          <w:fldChar w:fldCharType="begin"/>
        </w:r>
        <w:r>
          <w:instrText>HYPERLINK \l "ref-baxter2016" \h</w:instrText>
        </w:r>
        <w:r>
          <w:fldChar w:fldCharType="separate"/>
        </w:r>
        <w:r w:rsidRPr="00D60727">
          <w:rPr>
            <w:rStyle w:val="Hyperlink"/>
            <w:rFonts w:ascii="Helvetica" w:hAnsi="Helvetica"/>
            <w:color w:val="auto"/>
            <w:sz w:val="22"/>
            <w:szCs w:val="22"/>
          </w:rPr>
          <w:t>5</w:t>
        </w:r>
        <w:r>
          <w:rPr>
            <w:rStyle w:val="Hyperlink"/>
            <w:rFonts w:ascii="Helvetica" w:hAnsi="Helvetica"/>
            <w:color w:val="auto"/>
            <w:sz w:val="22"/>
            <w:szCs w:val="22"/>
          </w:rPr>
          <w:fldChar w:fldCharType="end"/>
        </w:r>
        <w:r w:rsidRPr="00D60727">
          <w:rPr>
            <w:rFonts w:ascii="Helvetica" w:hAnsi="Helvetica"/>
            <w:sz w:val="22"/>
            <w:szCs w:val="22"/>
          </w:rPr>
          <w:t xml:space="preserve">). </w:t>
        </w:r>
      </w:ins>
      <w:ins w:id="144" w:author="Schloss, Patrick" w:date="2023-05-19T11:57:00Z">
        <w:r w:rsidRPr="00D60727">
          <w:rPr>
            <w:rFonts w:ascii="Helvetica" w:hAnsi="Helvetica"/>
            <w:sz w:val="22"/>
            <w:szCs w:val="22"/>
          </w:rPr>
          <w:t xml:space="preserve">For the </w:t>
        </w:r>
        <w:r w:rsidRPr="00D60727">
          <w:rPr>
            <w:rFonts w:ascii="Helvetica" w:hAnsi="Helvetica"/>
            <w:i/>
            <w:iCs/>
            <w:sz w:val="22"/>
            <w:szCs w:val="22"/>
          </w:rPr>
          <w:t>de novo</w:t>
        </w:r>
        <w:r w:rsidRPr="00D60727">
          <w:rPr>
            <w:rFonts w:ascii="Helvetica" w:hAnsi="Helvetica"/>
            <w:sz w:val="22"/>
            <w:szCs w:val="22"/>
          </w:rPr>
          <w:t xml:space="preserve"> workflows, the 16S rRNA sequence data </w:t>
        </w:r>
      </w:ins>
      <w:ins w:id="145" w:author="Schloss, Patrick" w:date="2023-05-19T12:01:00Z">
        <w:r>
          <w:rPr>
            <w:rFonts w:ascii="Helvetica" w:hAnsi="Helvetica"/>
            <w:sz w:val="22"/>
            <w:szCs w:val="22"/>
          </w:rPr>
          <w:t xml:space="preserve">from all samples were </w:t>
        </w:r>
      </w:ins>
      <w:ins w:id="146" w:author="Schloss, Patrick" w:date="2023-05-19T11:57:00Z">
        <w:r w:rsidRPr="00D60727">
          <w:rPr>
            <w:rFonts w:ascii="Helvetica" w:hAnsi="Helvetica"/>
            <w:sz w:val="22"/>
            <w:szCs w:val="22"/>
          </w:rPr>
          <w:t>clustered into OTUs using the OptiClust algorithm in mothur (</w:t>
        </w:r>
        <w:r>
          <w:fldChar w:fldCharType="begin"/>
        </w:r>
        <w:r>
          <w:instrText>HYPERLINK \l "ref-westcott2017" \h</w:instrText>
        </w:r>
        <w:r>
          <w:fldChar w:fldCharType="separate"/>
        </w:r>
        <w:r w:rsidRPr="00D60727">
          <w:rPr>
            <w:rStyle w:val="Hyperlink"/>
            <w:rFonts w:ascii="Helvetica" w:hAnsi="Helvetica"/>
            <w:color w:val="auto"/>
            <w:sz w:val="22"/>
            <w:szCs w:val="22"/>
          </w:rPr>
          <w:t>6</w:t>
        </w:r>
        <w:r>
          <w:rPr>
            <w:rStyle w:val="Hyperlink"/>
            <w:rFonts w:ascii="Helvetica" w:hAnsi="Helvetica"/>
            <w:color w:val="auto"/>
            <w:sz w:val="22"/>
            <w:szCs w:val="22"/>
          </w:rPr>
          <w:fldChar w:fldCharType="end"/>
        </w:r>
        <w:r w:rsidRPr="00D60727">
          <w:rPr>
            <w:rFonts w:ascii="Helvetica" w:hAnsi="Helvetica"/>
            <w:sz w:val="22"/>
            <w:szCs w:val="22"/>
          </w:rPr>
          <w:t>) and the VSEARCH algorithm used in QIIME2 (</w:t>
        </w:r>
        <w:r>
          <w:fldChar w:fldCharType="begin"/>
        </w:r>
        <w:r>
          <w:instrText>HYPERLINK \l "ref-rognes2016" \h</w:instrText>
        </w:r>
        <w:r>
          <w:fldChar w:fldCharType="separate"/>
        </w:r>
        <w:r w:rsidRPr="00D60727">
          <w:rPr>
            <w:rStyle w:val="Hyperlink"/>
            <w:rFonts w:ascii="Helvetica" w:hAnsi="Helvetica"/>
            <w:color w:val="auto"/>
            <w:sz w:val="22"/>
            <w:szCs w:val="22"/>
          </w:rPr>
          <w:t>7</w:t>
        </w:r>
        <w:r>
          <w:rPr>
            <w:rStyle w:val="Hyperlink"/>
            <w:rFonts w:ascii="Helvetica" w:hAnsi="Helvetica"/>
            <w:color w:val="auto"/>
            <w:sz w:val="22"/>
            <w:szCs w:val="22"/>
          </w:rPr>
          <w:fldChar w:fldCharType="end"/>
        </w:r>
        <w:r w:rsidRPr="00D60727">
          <w:rPr>
            <w:rFonts w:ascii="Helvetica" w:hAnsi="Helvetica"/>
            <w:sz w:val="22"/>
            <w:szCs w:val="22"/>
          </w:rPr>
          <w:t xml:space="preserve">, </w:t>
        </w:r>
        <w:r>
          <w:fldChar w:fldCharType="begin"/>
        </w:r>
        <w:r>
          <w:instrText>HYPERLINK \l "ref-bolyen2019" \h</w:instrText>
        </w:r>
        <w:r>
          <w:fldChar w:fldCharType="separate"/>
        </w:r>
        <w:r w:rsidRPr="00D60727">
          <w:rPr>
            <w:rStyle w:val="Hyperlink"/>
            <w:rFonts w:ascii="Helvetica" w:hAnsi="Helvetica"/>
            <w:color w:val="auto"/>
            <w:sz w:val="22"/>
            <w:szCs w:val="22"/>
          </w:rPr>
          <w:t>8</w:t>
        </w:r>
        <w:r>
          <w:rPr>
            <w:rStyle w:val="Hyperlink"/>
            <w:rFonts w:ascii="Helvetica" w:hAnsi="Helvetica"/>
            <w:color w:val="auto"/>
            <w:sz w:val="22"/>
            <w:szCs w:val="22"/>
          </w:rPr>
          <w:fldChar w:fldCharType="end"/>
        </w:r>
        <w:r w:rsidRPr="00D60727">
          <w:rPr>
            <w:rFonts w:ascii="Helvetica" w:hAnsi="Helvetica"/>
            <w:sz w:val="22"/>
            <w:szCs w:val="22"/>
          </w:rPr>
          <w: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w:t>
        </w:r>
      </w:ins>
      <w:del w:id="147" w:author="Schloss, Patrick" w:date="2023-05-19T11:29:00Z">
        <w:r w:rsidRPr="00D60727" w:rsidDel="00510ECC">
          <w:rPr>
            <w:rFonts w:ascii="Helvetica" w:hAnsi="Helvetica"/>
            <w:sz w:val="22"/>
            <w:szCs w:val="22"/>
          </w:rPr>
          <w:delText xml:space="preserve">While OptiFit can effectively fit new sequence data to existing OTU clusters, it is unknown if the use of OptiFit will have an impact on classification performance. </w:delText>
        </w:r>
      </w:del>
      <w:del w:id="148" w:author="Schloss, Patrick" w:date="2023-05-19T11:34:00Z">
        <w:r w:rsidRPr="00D60727" w:rsidDel="00BA6A43">
          <w:rPr>
            <w:rFonts w:ascii="Helvetica" w:hAnsi="Helvetica"/>
            <w:sz w:val="22"/>
            <w:szCs w:val="22"/>
          </w:rPr>
          <w:delText>Here, we tested the ability of OptiFit to cluster new sequence data into existing OTU clusters for the purpose of classifying disease based on gut microbiome composition.</w:delText>
        </w:r>
      </w:del>
    </w:p>
    <w:p w14:paraId="01CCCC4D" w14:textId="765EFD14" w:rsidR="00FF79C6" w:rsidRPr="00D60727" w:rsidRDefault="00000000" w:rsidP="008543FF">
      <w:pPr>
        <w:pStyle w:val="BodyText"/>
        <w:spacing w:line="480" w:lineRule="auto"/>
        <w:jc w:val="both"/>
        <w:rPr>
          <w:rFonts w:ascii="Helvetica" w:hAnsi="Helvetica"/>
          <w:sz w:val="22"/>
          <w:szCs w:val="22"/>
        </w:rPr>
      </w:pPr>
      <w:del w:id="149" w:author="Schloss, Patrick" w:date="2023-05-19T11:55:00Z">
        <w:r w:rsidRPr="00D60727" w:rsidDel="00F172EA">
          <w:rPr>
            <w:rFonts w:ascii="Helvetica" w:hAnsi="Helvetica"/>
            <w:sz w:val="22"/>
            <w:szCs w:val="22"/>
          </w:rPr>
          <w:delText xml:space="preserve">We compared the </w:delText>
        </w:r>
      </w:del>
      <w:del w:id="150" w:author="Schloss, Patrick" w:date="2023-05-19T11:52:00Z">
        <w:r w:rsidRPr="00D60727" w:rsidDel="00F172EA">
          <w:rPr>
            <w:rFonts w:ascii="Helvetica" w:hAnsi="Helvetica"/>
            <w:sz w:val="22"/>
            <w:szCs w:val="22"/>
          </w:rPr>
          <w:delText xml:space="preserve">ability of several approaches for assigning 16S rRNA gene sequences </w:delText>
        </w:r>
      </w:del>
      <w:del w:id="151" w:author="Schloss, Patrick" w:date="2023-05-19T11:54:00Z">
        <w:r w:rsidRPr="00D60727" w:rsidDel="00F172EA">
          <w:rPr>
            <w:rFonts w:ascii="Helvetica" w:hAnsi="Helvetica"/>
            <w:sz w:val="22"/>
            <w:szCs w:val="22"/>
          </w:rPr>
          <w:delText xml:space="preserve">to OTUs including, </w:delText>
        </w:r>
        <w:r w:rsidRPr="00D60727" w:rsidDel="00F172EA">
          <w:rPr>
            <w:rFonts w:ascii="Helvetica" w:hAnsi="Helvetica"/>
            <w:i/>
            <w:iCs/>
            <w:sz w:val="22"/>
            <w:szCs w:val="22"/>
          </w:rPr>
          <w:delText>de novo</w:delText>
        </w:r>
        <w:r w:rsidRPr="00D60727" w:rsidDel="00F172EA">
          <w:rPr>
            <w:rFonts w:ascii="Helvetica" w:hAnsi="Helvetica"/>
            <w:sz w:val="22"/>
            <w:szCs w:val="22"/>
          </w:rPr>
          <w:delText xml:space="preserve"> and reference-based clustering</w:delText>
        </w:r>
      </w:del>
      <w:del w:id="152" w:author="Schloss, Patrick" w:date="2023-05-19T11:55:00Z">
        <w:r w:rsidRPr="00D60727" w:rsidDel="00F172EA">
          <w:rPr>
            <w:rFonts w:ascii="Helvetica" w:hAnsi="Helvetica"/>
            <w:sz w:val="22"/>
            <w:szCs w:val="22"/>
          </w:rPr>
          <w:delText xml:space="preserve">. </w:delText>
        </w:r>
      </w:del>
      <w:r w:rsidRPr="00D60727">
        <w:rPr>
          <w:rFonts w:ascii="Helvetica" w:hAnsi="Helvetica"/>
          <w:sz w:val="22"/>
          <w:szCs w:val="22"/>
        </w:rPr>
        <w:t xml:space="preserve">For </w:t>
      </w:r>
      <w:ins w:id="153" w:author="Schloss, Patrick" w:date="2023-05-19T12:02:00Z">
        <w:r w:rsidR="00F172EA">
          <w:rPr>
            <w:rFonts w:ascii="Helvetica" w:hAnsi="Helvetica"/>
            <w:sz w:val="22"/>
            <w:szCs w:val="22"/>
          </w:rPr>
          <w:t xml:space="preserve">traditional </w:t>
        </w:r>
      </w:ins>
      <w:r w:rsidRPr="00D60727">
        <w:rPr>
          <w:rFonts w:ascii="Helvetica" w:hAnsi="Helvetica"/>
          <w:sz w:val="22"/>
          <w:szCs w:val="22"/>
        </w:rPr>
        <w:t>reference-based clustering</w:t>
      </w:r>
      <w:ins w:id="154" w:author="Schloss, Patrick" w:date="2023-05-19T12:04:00Z">
        <w:r w:rsidR="00F172EA">
          <w:rPr>
            <w:rFonts w:ascii="Helvetica" w:hAnsi="Helvetica"/>
            <w:sz w:val="22"/>
            <w:szCs w:val="22"/>
          </w:rPr>
          <w:t xml:space="preserve"> </w:t>
        </w:r>
        <w:r w:rsidR="00F172EA" w:rsidRPr="00D60727">
          <w:rPr>
            <w:rFonts w:ascii="Helvetica" w:hAnsi="Helvetica"/>
            <w:sz w:val="22"/>
            <w:szCs w:val="22"/>
          </w:rPr>
          <w:t>(database-reference-based)</w:t>
        </w:r>
      </w:ins>
      <w:r w:rsidRPr="00D60727">
        <w:rPr>
          <w:rFonts w:ascii="Helvetica" w:hAnsi="Helvetica"/>
          <w:sz w:val="22"/>
          <w:szCs w:val="22"/>
        </w:rPr>
        <w:t xml:space="preserve">, we used </w:t>
      </w:r>
      <w:ins w:id="155" w:author="Armour, Courtney" w:date="2023-06-13T14:14:00Z">
        <w:r w:rsidR="005954E9">
          <w:rPr>
            <w:rFonts w:ascii="Helvetica" w:hAnsi="Helvetica"/>
            <w:sz w:val="22"/>
            <w:szCs w:val="22"/>
          </w:rPr>
          <w:t xml:space="preserve">OptiFit to fit the sequence data into OTUs based on the commonly used greengenes database. To compare with another commonly used method, we also used </w:t>
        </w:r>
      </w:ins>
      <w:del w:id="156" w:author="Schloss, Patrick" w:date="2023-05-19T12:03:00Z">
        <w:r w:rsidRPr="00D60727" w:rsidDel="00F172EA">
          <w:rPr>
            <w:rFonts w:ascii="Helvetica" w:hAnsi="Helvetica"/>
            <w:sz w:val="22"/>
            <w:szCs w:val="22"/>
          </w:rPr>
          <w:delText xml:space="preserve">closed-reference clustering to a public database </w:delText>
        </w:r>
      </w:del>
      <w:ins w:id="157" w:author="Schloss, Patrick" w:date="2023-05-19T12:03:00Z">
        <w:r w:rsidR="00F172EA">
          <w:rPr>
            <w:rFonts w:ascii="Helvetica" w:hAnsi="Helvetica"/>
            <w:sz w:val="22"/>
            <w:szCs w:val="22"/>
          </w:rPr>
          <w:t xml:space="preserve">VSEARCH to map sequences to reference OTUs from the </w:t>
        </w:r>
        <w:del w:id="158" w:author="Armour, Courtney" w:date="2023-06-13T14:15:00Z">
          <w:r w:rsidR="00F172EA" w:rsidDel="005954E9">
            <w:rPr>
              <w:rFonts w:ascii="Helvetica" w:hAnsi="Helvetica"/>
              <w:sz w:val="22"/>
              <w:szCs w:val="22"/>
            </w:rPr>
            <w:delText xml:space="preserve">commonly used </w:delText>
          </w:r>
        </w:del>
        <w:r w:rsidR="00F172EA">
          <w:rPr>
            <w:rFonts w:ascii="Helvetica" w:hAnsi="Helvetica"/>
            <w:sz w:val="22"/>
            <w:szCs w:val="22"/>
          </w:rPr>
          <w:t xml:space="preserve">greengenes database </w:t>
        </w:r>
        <w:del w:id="159" w:author="Armour, Courtney" w:date="2023-06-13T14:49:00Z">
          <w:r w:rsidR="00F172EA" w:rsidDel="005954E9">
            <w:rPr>
              <w:rFonts w:ascii="Helvetica" w:hAnsi="Helvetica"/>
              <w:sz w:val="22"/>
              <w:szCs w:val="22"/>
            </w:rPr>
            <w:delText>using</w:delText>
          </w:r>
        </w:del>
      </w:ins>
      <w:ins w:id="160" w:author="Armour, Courtney" w:date="2023-06-13T14:49:00Z">
        <w:r w:rsidR="005954E9">
          <w:rPr>
            <w:rFonts w:ascii="Helvetica" w:hAnsi="Helvetica"/>
            <w:sz w:val="22"/>
            <w:szCs w:val="22"/>
          </w:rPr>
          <w:t>with</w:t>
        </w:r>
      </w:ins>
      <w:ins w:id="161" w:author="Schloss, Patrick" w:date="2023-05-19T12:03:00Z">
        <w:r w:rsidR="00F172EA">
          <w:rPr>
            <w:rFonts w:ascii="Helvetica" w:hAnsi="Helvetica"/>
            <w:sz w:val="22"/>
            <w:szCs w:val="22"/>
          </w:rPr>
          <w:t xml:space="preserve"> the parameters used by QIIME2</w:t>
        </w:r>
      </w:ins>
      <w:ins w:id="162" w:author="Armour, Courtney" w:date="2023-06-13T14:49:00Z">
        <w:r w:rsidR="005954E9">
          <w:rPr>
            <w:rFonts w:ascii="Helvetica" w:hAnsi="Helvetica"/>
            <w:sz w:val="22"/>
            <w:szCs w:val="22"/>
          </w:rPr>
          <w:t>. Again, the data was split into training and testing sets, hyperparameters tuned, and performance evalu</w:t>
        </w:r>
      </w:ins>
      <w:ins w:id="163" w:author="Armour, Courtney" w:date="2023-06-13T14:50:00Z">
        <w:r w:rsidR="005954E9">
          <w:rPr>
            <w:rFonts w:ascii="Helvetica" w:hAnsi="Helvetica"/>
            <w:sz w:val="22"/>
            <w:szCs w:val="22"/>
          </w:rPr>
          <w:t>ated on the testing set</w:t>
        </w:r>
      </w:ins>
      <w:ins w:id="164" w:author="Schloss, Patrick" w:date="2023-05-19T12:04:00Z">
        <w:r w:rsidR="00F172EA">
          <w:rPr>
            <w:rFonts w:ascii="Helvetica" w:hAnsi="Helvetica"/>
            <w:sz w:val="22"/>
            <w:szCs w:val="22"/>
          </w:rPr>
          <w:t xml:space="preserve"> </w:t>
        </w:r>
      </w:ins>
      <w:del w:id="165" w:author="Schloss, Patrick" w:date="2023-05-19T12:04:00Z">
        <w:r w:rsidRPr="00D60727" w:rsidDel="00F172EA">
          <w:rPr>
            <w:rFonts w:ascii="Helvetica" w:hAnsi="Helvetica"/>
            <w:sz w:val="22"/>
            <w:szCs w:val="22"/>
          </w:rPr>
          <w:delText xml:space="preserve">(database-reference-based) </w:delText>
        </w:r>
      </w:del>
      <w:ins w:id="166" w:author="Schloss, Patrick" w:date="2023-05-19T11:58:00Z">
        <w:r w:rsidR="00F172EA" w:rsidRPr="00D60727">
          <w:rPr>
            <w:rFonts w:ascii="Helvetica" w:hAnsi="Helvetica"/>
            <w:sz w:val="22"/>
            <w:szCs w:val="22"/>
          </w:rPr>
          <w:t>(Figure 1B)</w:t>
        </w:r>
      </w:ins>
      <w:ins w:id="167" w:author="Schloss, Patrick" w:date="2023-05-19T12:04:00Z">
        <w:r w:rsidR="00F172EA">
          <w:rPr>
            <w:rFonts w:ascii="Helvetica" w:hAnsi="Helvetica"/>
            <w:sz w:val="22"/>
            <w:szCs w:val="22"/>
          </w:rPr>
          <w:t>.</w:t>
        </w:r>
      </w:ins>
      <w:ins w:id="168" w:author="Schloss, Patrick" w:date="2023-05-19T11:58:00Z">
        <w:r w:rsidR="00F172EA">
          <w:rPr>
            <w:rFonts w:ascii="Helvetica" w:hAnsi="Helvetica"/>
            <w:sz w:val="22"/>
            <w:szCs w:val="22"/>
          </w:rPr>
          <w:t xml:space="preserve"> </w:t>
        </w:r>
      </w:ins>
      <w:del w:id="169" w:author="Schloss, Patrick" w:date="2023-05-19T12:04:00Z">
        <w:r w:rsidRPr="00D60727" w:rsidDel="00F172EA">
          <w:rPr>
            <w:rFonts w:ascii="Helvetica" w:hAnsi="Helvetica"/>
            <w:sz w:val="22"/>
            <w:szCs w:val="22"/>
          </w:rPr>
          <w:delText>and to OTUs generated from a subset of the samples (self-reference-based)</w:delText>
        </w:r>
      </w:del>
      <w:del w:id="170" w:author="Schloss, Patrick" w:date="2023-05-19T11:57:00Z">
        <w:r w:rsidRPr="00D60727" w:rsidDel="00F172EA">
          <w:rPr>
            <w:rFonts w:ascii="Helvetica" w:hAnsi="Helvetica"/>
            <w:sz w:val="22"/>
            <w:szCs w:val="22"/>
          </w:rPr>
          <w:delText>.</w:delText>
        </w:r>
      </w:del>
      <w:del w:id="171" w:author="Schloss, Patrick" w:date="2023-05-19T11:59:00Z">
        <w:r w:rsidRPr="00D60727" w:rsidDel="00F172EA">
          <w:rPr>
            <w:rFonts w:ascii="Helvetica" w:hAnsi="Helvetica"/>
            <w:sz w:val="22"/>
            <w:szCs w:val="22"/>
          </w:rPr>
          <w:delText xml:space="preserve"> </w:delText>
        </w:r>
      </w:del>
      <w:del w:id="172" w:author="Schloss, Patrick" w:date="2023-05-19T11:55:00Z">
        <w:r w:rsidRPr="00D60727" w:rsidDel="00F172EA">
          <w:rPr>
            <w:rFonts w:ascii="Helvetica" w:hAnsi="Helvetica"/>
            <w:sz w:val="22"/>
            <w:szCs w:val="22"/>
          </w:rPr>
          <w:delText>To test how the model performance compared between these approaches, we used a publicly available dataset of 16S rRNA gene sequences from stool samples of healthy subjects (n = 226) as well as subjects with screen-relevant neoplasia (SRN) consisting of advanced adenoma and carcinoma (n = 229) (</w:delText>
        </w:r>
        <w:r w:rsidDel="00F172EA">
          <w:fldChar w:fldCharType="begin"/>
        </w:r>
        <w:r w:rsidDel="00F172EA">
          <w:delInstrText>HYPERLINK \l "ref-baxter2016" \h</w:delInstrText>
        </w:r>
        <w:r w:rsidDel="00F172EA">
          <w:fldChar w:fldCharType="separate"/>
        </w:r>
        <w:r w:rsidRPr="00D60727" w:rsidDel="00F172EA">
          <w:rPr>
            <w:rStyle w:val="Hyperlink"/>
            <w:rFonts w:ascii="Helvetica" w:hAnsi="Helvetica"/>
            <w:color w:val="auto"/>
            <w:sz w:val="22"/>
            <w:szCs w:val="22"/>
          </w:rPr>
          <w:delText>5</w:delText>
        </w:r>
        <w:r w:rsidDel="00F172EA">
          <w:rPr>
            <w:rStyle w:val="Hyperlink"/>
            <w:rFonts w:ascii="Helvetica" w:hAnsi="Helvetica"/>
            <w:color w:val="auto"/>
            <w:sz w:val="22"/>
            <w:szCs w:val="22"/>
          </w:rPr>
          <w:fldChar w:fldCharType="end"/>
        </w:r>
        <w:r w:rsidRPr="00D60727" w:rsidDel="00F172EA">
          <w:rPr>
            <w:rFonts w:ascii="Helvetica" w:hAnsi="Helvetica"/>
            <w:sz w:val="22"/>
            <w:szCs w:val="22"/>
          </w:rPr>
          <w:delText xml:space="preserve">). </w:delText>
        </w:r>
      </w:del>
      <w:del w:id="173" w:author="Schloss, Patrick" w:date="2023-05-19T11:57:00Z">
        <w:r w:rsidRPr="00D60727" w:rsidDel="00F172EA">
          <w:rPr>
            <w:rFonts w:ascii="Helvetica" w:hAnsi="Helvetica"/>
            <w:sz w:val="22"/>
            <w:szCs w:val="22"/>
          </w:rPr>
          <w:delText xml:space="preserve">For the </w:delText>
        </w:r>
        <w:r w:rsidRPr="00D60727" w:rsidDel="00F172EA">
          <w:rPr>
            <w:rFonts w:ascii="Helvetica" w:hAnsi="Helvetica"/>
            <w:i/>
            <w:iCs/>
            <w:sz w:val="22"/>
            <w:szCs w:val="22"/>
          </w:rPr>
          <w:delText>de novo</w:delText>
        </w:r>
        <w:r w:rsidRPr="00D60727" w:rsidDel="00F172EA">
          <w:rPr>
            <w:rFonts w:ascii="Helvetica" w:hAnsi="Helvetica"/>
            <w:sz w:val="22"/>
            <w:szCs w:val="22"/>
          </w:rPr>
          <w:delText xml:space="preserve"> workflows, all the 16S rRNA sequence data was clustered into OTUs. The OTU clustering was conducted using two common algorithms: 1) the OptiClust algorithm in mothur (</w:delText>
        </w:r>
        <w:r w:rsidDel="00F172EA">
          <w:fldChar w:fldCharType="begin"/>
        </w:r>
        <w:r w:rsidDel="00F172EA">
          <w:delInstrText>HYPERLINK \l "ref-westcott2017" \h</w:delInstrText>
        </w:r>
        <w:r w:rsidDel="00F172EA">
          <w:fldChar w:fldCharType="separate"/>
        </w:r>
        <w:r w:rsidRPr="00D60727" w:rsidDel="00F172EA">
          <w:rPr>
            <w:rStyle w:val="Hyperlink"/>
            <w:rFonts w:ascii="Helvetica" w:hAnsi="Helvetica"/>
            <w:color w:val="auto"/>
            <w:sz w:val="22"/>
            <w:szCs w:val="22"/>
          </w:rPr>
          <w:delText>6</w:delText>
        </w:r>
        <w:r w:rsidDel="00F172EA">
          <w:rPr>
            <w:rStyle w:val="Hyperlink"/>
            <w:rFonts w:ascii="Helvetica" w:hAnsi="Helvetica"/>
            <w:color w:val="auto"/>
            <w:sz w:val="22"/>
            <w:szCs w:val="22"/>
          </w:rPr>
          <w:fldChar w:fldCharType="end"/>
        </w:r>
        <w:r w:rsidRPr="00D60727" w:rsidDel="00F172EA">
          <w:rPr>
            <w:rFonts w:ascii="Helvetica" w:hAnsi="Helvetica"/>
            <w:sz w:val="22"/>
            <w:szCs w:val="22"/>
          </w:rPr>
          <w:delText>) and 2) the VSEARCH algorithm used in QIIME2 (</w:delText>
        </w:r>
        <w:r w:rsidDel="00F172EA">
          <w:fldChar w:fldCharType="begin"/>
        </w:r>
        <w:r w:rsidDel="00F172EA">
          <w:delInstrText>HYPERLINK \l "ref-rognes2016" \h</w:delInstrText>
        </w:r>
        <w:r w:rsidDel="00F172EA">
          <w:fldChar w:fldCharType="separate"/>
        </w:r>
        <w:r w:rsidRPr="00D60727" w:rsidDel="00F172EA">
          <w:rPr>
            <w:rStyle w:val="Hyperlink"/>
            <w:rFonts w:ascii="Helvetica" w:hAnsi="Helvetica"/>
            <w:color w:val="auto"/>
            <w:sz w:val="22"/>
            <w:szCs w:val="22"/>
          </w:rPr>
          <w:delText>7</w:delText>
        </w:r>
        <w:r w:rsidDel="00F172EA">
          <w:rPr>
            <w:rStyle w:val="Hyperlink"/>
            <w:rFonts w:ascii="Helvetica" w:hAnsi="Helvetica"/>
            <w:color w:val="auto"/>
            <w:sz w:val="22"/>
            <w:szCs w:val="22"/>
          </w:rPr>
          <w:fldChar w:fldCharType="end"/>
        </w:r>
        <w:r w:rsidRPr="00D60727" w:rsidDel="00F172EA">
          <w:rPr>
            <w:rFonts w:ascii="Helvetica" w:hAnsi="Helvetica"/>
            <w:sz w:val="22"/>
            <w:szCs w:val="22"/>
          </w:rPr>
          <w:delText xml:space="preserve">, </w:delText>
        </w:r>
        <w:r w:rsidDel="00F172EA">
          <w:fldChar w:fldCharType="begin"/>
        </w:r>
        <w:r w:rsidDel="00F172EA">
          <w:delInstrText>HYPERLINK \l "ref-bolyen2019" \h</w:delInstrText>
        </w:r>
        <w:r w:rsidDel="00F172EA">
          <w:fldChar w:fldCharType="separate"/>
        </w:r>
        <w:r w:rsidRPr="00D60727" w:rsidDel="00F172EA">
          <w:rPr>
            <w:rStyle w:val="Hyperlink"/>
            <w:rFonts w:ascii="Helvetica" w:hAnsi="Helvetica"/>
            <w:color w:val="auto"/>
            <w:sz w:val="22"/>
            <w:szCs w:val="22"/>
          </w:rPr>
          <w:delText>8</w:delText>
        </w:r>
        <w:r w:rsidDel="00F172EA">
          <w:rPr>
            <w:rStyle w:val="Hyperlink"/>
            <w:rFonts w:ascii="Helvetica" w:hAnsi="Helvetica"/>
            <w:color w:val="auto"/>
            <w:sz w:val="22"/>
            <w:szCs w:val="22"/>
          </w:rPr>
          <w:fldChar w:fldCharType="end"/>
        </w:r>
        <w:r w:rsidRPr="00D60727" w:rsidDel="00F172EA">
          <w:rPr>
            <w:rFonts w:ascii="Helvetica" w:hAnsi="Helvetica"/>
            <w:sz w:val="22"/>
            <w:szCs w:val="22"/>
          </w:rPr>
          <w:delText xml:space="preserve">). For both algorithms, the resulting abundance data was then split into training and testing sets, where the training set was used to tune hyperparameters and ultimately train and select the model. The model was applied to the testing set and performance evaluated (Figure 1A). We also conducted reference-based OTU clustering using OptiFit to fit the sequence data into OTUs based on the greengenes reference database. To compare with another commonly used method, we also used the VSEARCH algorithm to fit the sequence data to the greengenes reference </w:delText>
        </w:r>
      </w:del>
      <w:del w:id="174" w:author="Schloss, Patrick" w:date="2023-05-19T11:58:00Z">
        <w:r w:rsidRPr="00D60727" w:rsidDel="00F172EA">
          <w:rPr>
            <w:rFonts w:ascii="Helvetica" w:hAnsi="Helvetica"/>
            <w:sz w:val="22"/>
            <w:szCs w:val="22"/>
          </w:rPr>
          <w:delText>(Figure 1B)</w:delText>
        </w:r>
      </w:del>
      <w:del w:id="175" w:author="Schloss, Patrick" w:date="2023-05-19T12:04:00Z">
        <w:r w:rsidRPr="00D60727" w:rsidDel="00F172EA">
          <w:rPr>
            <w:rFonts w:ascii="Helvetica" w:hAnsi="Helvetica"/>
            <w:sz w:val="22"/>
            <w:szCs w:val="22"/>
          </w:rPr>
          <w:delText xml:space="preserve">. </w:delText>
        </w:r>
      </w:del>
      <w:r w:rsidRPr="00D60727">
        <w:rPr>
          <w:rFonts w:ascii="Helvetica" w:hAnsi="Helvetica"/>
          <w:sz w:val="22"/>
          <w:szCs w:val="22"/>
        </w:rPr>
        <w:t>In the OptiFit self-reference workflow</w:t>
      </w:r>
      <w:ins w:id="176" w:author="Schloss, Patrick" w:date="2023-05-19T12:04:00Z">
        <w:r w:rsidR="00F172EA">
          <w:rPr>
            <w:rFonts w:ascii="Helvetica" w:hAnsi="Helvetica"/>
            <w:sz w:val="22"/>
            <w:szCs w:val="22"/>
          </w:rPr>
          <w:t xml:space="preserve"> </w:t>
        </w:r>
        <w:r w:rsidR="00F172EA" w:rsidRPr="00D60727">
          <w:rPr>
            <w:rFonts w:ascii="Helvetica" w:hAnsi="Helvetica"/>
            <w:sz w:val="22"/>
            <w:szCs w:val="22"/>
          </w:rPr>
          <w:t>(self-reference-based)</w:t>
        </w:r>
      </w:ins>
      <w:r w:rsidRPr="00D60727">
        <w:rPr>
          <w:rFonts w:ascii="Helvetica" w:hAnsi="Helvetica"/>
          <w:sz w:val="22"/>
          <w:szCs w:val="22"/>
        </w:rPr>
        <w:t>, the data was split into a training and a testing set</w:t>
      </w:r>
      <w:ins w:id="177" w:author="Schloss, Patrick" w:date="2023-05-19T12:04:00Z">
        <w:r w:rsidR="00F172EA">
          <w:rPr>
            <w:rFonts w:ascii="Helvetica" w:hAnsi="Helvetica"/>
            <w:sz w:val="22"/>
            <w:szCs w:val="22"/>
          </w:rPr>
          <w:t xml:space="preserve"> </w:t>
        </w:r>
        <w:r w:rsidR="00F172EA" w:rsidRPr="00D60727">
          <w:rPr>
            <w:rFonts w:ascii="Helvetica" w:hAnsi="Helvetica"/>
            <w:sz w:val="22"/>
            <w:szCs w:val="22"/>
          </w:rPr>
          <w:t>(Figure 1C)</w:t>
        </w:r>
      </w:ins>
      <w:r w:rsidRPr="00D60727">
        <w:rPr>
          <w:rFonts w:ascii="Helvetica" w:hAnsi="Helvetica"/>
          <w:sz w:val="22"/>
          <w:szCs w:val="22"/>
        </w:rPr>
        <w:t xml:space="preserve">. The training set was clustered into OTUs and used to train a classification model. The OptiFit algorithm was used to fit sequence data of samples not part of the </w:t>
      </w:r>
      <w:del w:id="178" w:author="Schloss, Patrick" w:date="2023-05-19T12:05:00Z">
        <w:r w:rsidRPr="00D60727" w:rsidDel="00F172EA">
          <w:rPr>
            <w:rFonts w:ascii="Helvetica" w:hAnsi="Helvetica"/>
            <w:sz w:val="22"/>
            <w:szCs w:val="22"/>
          </w:rPr>
          <w:delText>original dataset</w:delText>
        </w:r>
      </w:del>
      <w:ins w:id="179" w:author="Schloss, Patrick" w:date="2023-05-19T12:05:00Z">
        <w:r w:rsidR="00F172EA">
          <w:rPr>
            <w:rFonts w:ascii="Helvetica" w:hAnsi="Helvetica"/>
            <w:sz w:val="22"/>
            <w:szCs w:val="22"/>
          </w:rPr>
          <w:t>training data</w:t>
        </w:r>
      </w:ins>
      <w:r w:rsidRPr="00D60727">
        <w:rPr>
          <w:rFonts w:ascii="Helvetica" w:hAnsi="Helvetica"/>
          <w:sz w:val="22"/>
          <w:szCs w:val="22"/>
        </w:rPr>
        <w:t xml:space="preserve"> into the </w:t>
      </w:r>
      <w:del w:id="180" w:author="Schloss, Patrick" w:date="2023-05-19T12:05:00Z">
        <w:r w:rsidRPr="00D60727" w:rsidDel="00F172EA">
          <w:rPr>
            <w:rFonts w:ascii="Helvetica" w:hAnsi="Helvetica"/>
            <w:sz w:val="22"/>
            <w:szCs w:val="22"/>
          </w:rPr>
          <w:delText xml:space="preserve">existing </w:delText>
        </w:r>
      </w:del>
      <w:ins w:id="181" w:author="Schloss, Patrick" w:date="2023-05-19T12:05:00Z">
        <w:r w:rsidR="00F172EA">
          <w:rPr>
            <w:rFonts w:ascii="Helvetica" w:hAnsi="Helvetica"/>
            <w:sz w:val="22"/>
            <w:szCs w:val="22"/>
          </w:rPr>
          <w:t xml:space="preserve">training </w:t>
        </w:r>
      </w:ins>
      <w:r w:rsidRPr="00D60727">
        <w:rPr>
          <w:rFonts w:ascii="Helvetica" w:hAnsi="Helvetica"/>
          <w:sz w:val="22"/>
          <w:szCs w:val="22"/>
        </w:rPr>
        <w:t>OTUs</w:t>
      </w:r>
      <w:del w:id="182" w:author="Armour, Courtney" w:date="2023-06-13T14:50:00Z">
        <w:r w:rsidRPr="00D60727" w:rsidDel="005954E9">
          <w:rPr>
            <w:rFonts w:ascii="Helvetica" w:hAnsi="Helvetica"/>
            <w:sz w:val="22"/>
            <w:szCs w:val="22"/>
          </w:rPr>
          <w:delText>,</w:delText>
        </w:r>
      </w:del>
      <w:r w:rsidRPr="00D60727">
        <w:rPr>
          <w:rFonts w:ascii="Helvetica" w:hAnsi="Helvetica"/>
          <w:sz w:val="22"/>
          <w:szCs w:val="22"/>
        </w:rPr>
        <w:t xml:space="preserve"> and </w:t>
      </w:r>
      <w:ins w:id="183" w:author="Schloss, Patrick" w:date="2023-05-19T12:05:00Z">
        <w:r w:rsidR="00F172EA">
          <w:rPr>
            <w:rFonts w:ascii="Helvetica" w:hAnsi="Helvetica"/>
            <w:sz w:val="22"/>
            <w:szCs w:val="22"/>
          </w:rPr>
          <w:t xml:space="preserve">classified </w:t>
        </w:r>
      </w:ins>
      <w:r w:rsidRPr="00D60727">
        <w:rPr>
          <w:rFonts w:ascii="Helvetica" w:hAnsi="Helvetica"/>
          <w:sz w:val="22"/>
          <w:szCs w:val="22"/>
        </w:rPr>
        <w:t>us</w:t>
      </w:r>
      <w:ins w:id="184" w:author="Schloss, Patrick" w:date="2023-05-19T12:05:00Z">
        <w:r w:rsidR="00F172EA">
          <w:rPr>
            <w:rFonts w:ascii="Helvetica" w:hAnsi="Helvetica"/>
            <w:sz w:val="22"/>
            <w:szCs w:val="22"/>
          </w:rPr>
          <w:t>ing the best hyperparameters</w:t>
        </w:r>
      </w:ins>
      <w:del w:id="185" w:author="Schloss, Patrick" w:date="2023-05-19T12:05:00Z">
        <w:r w:rsidRPr="00D60727" w:rsidDel="00F172EA">
          <w:rPr>
            <w:rFonts w:ascii="Helvetica" w:hAnsi="Helvetica"/>
            <w:sz w:val="22"/>
            <w:szCs w:val="22"/>
          </w:rPr>
          <w:delText>ed the same model to classify the samples</w:delText>
        </w:r>
      </w:del>
      <w:del w:id="186" w:author="Schloss, Patrick" w:date="2023-05-19T12:04:00Z">
        <w:r w:rsidRPr="00D60727" w:rsidDel="00F172EA">
          <w:rPr>
            <w:rFonts w:ascii="Helvetica" w:hAnsi="Helvetica"/>
            <w:sz w:val="22"/>
            <w:szCs w:val="22"/>
          </w:rPr>
          <w:delText xml:space="preserve"> (Figure 1C)</w:delText>
        </w:r>
      </w:del>
      <w:r w:rsidRPr="00D60727">
        <w:rPr>
          <w:rFonts w:ascii="Helvetica" w:hAnsi="Helvetica"/>
          <w:sz w:val="22"/>
          <w:szCs w:val="22"/>
        </w:rPr>
        <w:t xml:space="preserve">. </w:t>
      </w:r>
      <w:r w:rsidRPr="00D60727">
        <w:rPr>
          <w:rFonts w:ascii="Helvetica" w:hAnsi="Helvetica"/>
          <w:sz w:val="22"/>
          <w:szCs w:val="22"/>
        </w:rPr>
        <w:lastRenderedPageBreak/>
        <w:t>For each of the workflows the process was repeated for 100 random splits of the data to account for variation caused by the choice of the random number generator seed.</w:t>
      </w:r>
    </w:p>
    <w:p w14:paraId="28C6685C" w14:textId="54F3D81E"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t>We first examined the quality of the resulting OTU clusters from each method using the Matthews correlation coefficient (MCC). MCC is a</w:t>
      </w:r>
      <w:ins w:id="187" w:author="Schloss, Patrick" w:date="2023-05-19T12:06:00Z">
        <w:r w:rsidR="00F172EA">
          <w:rPr>
            <w:rFonts w:ascii="Helvetica" w:hAnsi="Helvetica"/>
            <w:sz w:val="22"/>
            <w:szCs w:val="22"/>
          </w:rPr>
          <w:t>n objective</w:t>
        </w:r>
      </w:ins>
      <w:r w:rsidRPr="00D60727">
        <w:rPr>
          <w:rFonts w:ascii="Helvetica" w:hAnsi="Helvetica"/>
          <w:sz w:val="22"/>
          <w:szCs w:val="22"/>
        </w:rPr>
        <w:t xml:space="preserve"> metric used to measure OTU cluster quality based on the similarity of all pairs of sequences and whether they are appropriately clustered or not (</w:t>
      </w:r>
      <w:hyperlink w:anchor="ref-westcott2015">
        <w:r w:rsidRPr="00D60727">
          <w:rPr>
            <w:rStyle w:val="Hyperlink"/>
            <w:rFonts w:ascii="Helvetica" w:hAnsi="Helvetica"/>
            <w:color w:val="auto"/>
            <w:sz w:val="22"/>
            <w:szCs w:val="22"/>
          </w:rPr>
          <w:t>3</w:t>
        </w:r>
      </w:hyperlink>
      <w:r w:rsidRPr="00D60727">
        <w:rPr>
          <w:rFonts w:ascii="Helvetica" w:hAnsi="Helvetica"/>
          <w:sz w:val="22"/>
          <w:szCs w:val="22"/>
        </w:rPr>
        <w:t>).</w:t>
      </w:r>
      <w:del w:id="188" w:author="Schloss, Patrick" w:date="2023-05-19T12:06:00Z">
        <w:r w:rsidRPr="00D60727" w:rsidDel="00F172EA">
          <w:rPr>
            <w:rFonts w:ascii="Helvetica" w:hAnsi="Helvetica"/>
            <w:sz w:val="22"/>
            <w:szCs w:val="22"/>
          </w:rPr>
          <w:delText xml:space="preserve"> MCC scores range between negative one and one, and measure how well clustering assignment correlates with the distance between sequences.</w:delText>
        </w:r>
      </w:del>
      <w:r w:rsidRPr="00D60727">
        <w:rPr>
          <w:rFonts w:ascii="Helvetica" w:hAnsi="Helvetica"/>
          <w:sz w:val="22"/>
          <w:szCs w:val="22"/>
        </w:rPr>
        <w:t xml:space="preserve"> </w:t>
      </w:r>
      <w:del w:id="189" w:author="Schloss, Patrick" w:date="2023-05-19T12:08:00Z">
        <w:r w:rsidRPr="00D60727" w:rsidDel="00F172EA">
          <w:rPr>
            <w:rFonts w:ascii="Helvetica" w:hAnsi="Helvetica"/>
            <w:sz w:val="22"/>
            <w:szCs w:val="22"/>
          </w:rPr>
          <w:delText>To ensure that OptiFit appropriately integrated new sequence data into the existing OTUs, w</w:delText>
        </w:r>
      </w:del>
      <w:ins w:id="190" w:author="Schloss, Patrick" w:date="2023-05-19T12:08:00Z">
        <w:r w:rsidR="00F172EA">
          <w:rPr>
            <w:rFonts w:ascii="Helvetica" w:hAnsi="Helvetica"/>
            <w:sz w:val="22"/>
            <w:szCs w:val="22"/>
          </w:rPr>
          <w:t>W</w:t>
        </w:r>
      </w:ins>
      <w:r w:rsidRPr="00D60727">
        <w:rPr>
          <w:rFonts w:ascii="Helvetica" w:hAnsi="Helvetica"/>
          <w:sz w:val="22"/>
          <w:szCs w:val="22"/>
        </w:rPr>
        <w:t xml:space="preserve">e expected the MCC scores produced by the OptiFit workflow to be similar to that of </w:t>
      </w:r>
      <w:r w:rsidRPr="00D60727">
        <w:rPr>
          <w:rFonts w:ascii="Helvetica" w:hAnsi="Helvetica"/>
          <w:i/>
          <w:iCs/>
          <w:sz w:val="22"/>
          <w:szCs w:val="22"/>
        </w:rPr>
        <w:t>de novo</w:t>
      </w:r>
      <w:r w:rsidRPr="00D60727">
        <w:rPr>
          <w:rFonts w:ascii="Helvetica" w:hAnsi="Helvetica"/>
          <w:sz w:val="22"/>
          <w:szCs w:val="22"/>
        </w:rPr>
        <w:t xml:space="preserve"> clustering using the OptiClust algorithm. In the OptiFit workflow the test data was fit to the clustered training data for each of the 100 data splits resulting in an MCC score for each split of the data. In the remaining workflows, the data was only clustered once and then split into the training and testing sets resulting in a single MCC score for each method. Indeed, the MCC scores were similar between the OptiClust </w:t>
      </w:r>
      <w:r w:rsidRPr="00D60727">
        <w:rPr>
          <w:rFonts w:ascii="Helvetica" w:hAnsi="Helvetica"/>
          <w:i/>
          <w:iCs/>
          <w:sz w:val="22"/>
          <w:szCs w:val="22"/>
        </w:rPr>
        <w:t>de novo</w:t>
      </w:r>
      <w:r w:rsidRPr="00D60727">
        <w:rPr>
          <w:rFonts w:ascii="Helvetica" w:hAnsi="Helvetica"/>
          <w:sz w:val="22"/>
          <w:szCs w:val="22"/>
        </w:rPr>
        <w:t xml:space="preserve"> (MCC = 0.884) and OptiFit self-reference workflows (average MCC = 0.879, standard deviation = 0.002). Consistent with prior findings, the reference-based methods produced lower MCC scores (OptiFit Greengenes MCC = 0.786; VSEARCH Greengenes MCC = 0.531) than the </w:t>
      </w:r>
      <w:r w:rsidRPr="00D60727">
        <w:rPr>
          <w:rFonts w:ascii="Helvetica" w:hAnsi="Helvetica"/>
          <w:i/>
          <w:iCs/>
          <w:sz w:val="22"/>
          <w:szCs w:val="22"/>
        </w:rPr>
        <w:t>de novo</w:t>
      </w:r>
      <w:r w:rsidRPr="00D60727">
        <w:rPr>
          <w:rFonts w:ascii="Helvetica" w:hAnsi="Helvetica"/>
          <w:sz w:val="22"/>
          <w:szCs w:val="22"/>
        </w:rPr>
        <w:t xml:space="preserve"> methods (OptiClust </w:t>
      </w:r>
      <w:r w:rsidRPr="00D60727">
        <w:rPr>
          <w:rFonts w:ascii="Helvetica" w:hAnsi="Helvetica"/>
          <w:i/>
          <w:iCs/>
          <w:sz w:val="22"/>
          <w:szCs w:val="22"/>
        </w:rPr>
        <w:t>de novo</w:t>
      </w:r>
      <w:r w:rsidRPr="00D60727">
        <w:rPr>
          <w:rFonts w:ascii="Helvetica" w:hAnsi="Helvetica"/>
          <w:sz w:val="22"/>
          <w:szCs w:val="22"/>
        </w:rPr>
        <w:t xml:space="preserve"> MCC = 0.884; VSEARCH </w:t>
      </w:r>
      <w:r w:rsidRPr="00D60727">
        <w:rPr>
          <w:rFonts w:ascii="Helvetica" w:hAnsi="Helvetica"/>
          <w:i/>
          <w:iCs/>
          <w:sz w:val="22"/>
          <w:szCs w:val="22"/>
        </w:rPr>
        <w:t>de novo</w:t>
      </w:r>
      <w:r w:rsidRPr="00D60727">
        <w:rPr>
          <w:rFonts w:ascii="Helvetica" w:hAnsi="Helvetica"/>
          <w:sz w:val="22"/>
          <w:szCs w:val="22"/>
        </w:rPr>
        <w:t xml:space="preserve"> MCC = 0.641)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Another metric we examined for the OptiFit workflow was the fraction of sequences from the test set that mapped to the reference OTUs. Since sequences that did not map to reference OTUs were eliminated, if a high percentage of reads did not map to an OTU we expected this loss of data to negatively impact classification performance. We found that loss of data was not an issue since on average 99.8% (standard deviation = 0.68%) of sequences in the subsampled test set mapped to the reference OTUs. This number is higher than the average fraction of reads mapped in the OptiFit Greengenes workflow (</w:t>
      </w:r>
      <w:ins w:id="191" w:author="Armour, Courtney" w:date="2023-06-13T14:54:00Z">
        <w:r w:rsidR="002C24CB">
          <w:rPr>
            <w:rFonts w:ascii="Helvetica" w:hAnsi="Helvetica"/>
            <w:sz w:val="22"/>
            <w:szCs w:val="22"/>
          </w:rPr>
          <w:t xml:space="preserve">mean = </w:t>
        </w:r>
      </w:ins>
      <w:del w:id="192" w:author="Armour, Courtney" w:date="2023-06-13T14:54:00Z">
        <w:r w:rsidRPr="00D60727" w:rsidDel="002C24CB">
          <w:rPr>
            <w:rFonts w:ascii="Helvetica" w:hAnsi="Helvetica"/>
            <w:sz w:val="22"/>
            <w:szCs w:val="22"/>
          </w:rPr>
          <w:delText xml:space="preserve"> </w:delText>
        </w:r>
      </w:del>
      <w:r w:rsidRPr="00D60727">
        <w:rPr>
          <w:rFonts w:ascii="Helvetica" w:hAnsi="Helvetica"/>
          <w:sz w:val="22"/>
          <w:szCs w:val="22"/>
        </w:rPr>
        <w:t>96.8%</w:t>
      </w:r>
      <w:ins w:id="193" w:author="Armour, Courtney" w:date="2023-06-14T20:03:00Z">
        <w:r w:rsidR="008357E5">
          <w:rPr>
            <w:rFonts w:ascii="Helvetica" w:hAnsi="Helvetica"/>
            <w:sz w:val="22"/>
            <w:szCs w:val="22"/>
          </w:rPr>
          <w:t>,</w:t>
        </w:r>
      </w:ins>
      <w:ins w:id="194" w:author="Armour, Courtney" w:date="2023-06-13T14:54:00Z">
        <w:r w:rsidR="002C24CB">
          <w:rPr>
            <w:rFonts w:ascii="Helvetica" w:hAnsi="Helvetica"/>
            <w:sz w:val="22"/>
            <w:szCs w:val="22"/>
          </w:rPr>
          <w:t xml:space="preserve"> standard deviation = </w:t>
        </w:r>
      </w:ins>
      <w:del w:id="195" w:author="Armour, Courtney" w:date="2023-06-13T14:54:00Z">
        <w:r w:rsidRPr="00D60727" w:rsidDel="002C24CB">
          <w:rPr>
            <w:rFonts w:ascii="Helvetica" w:hAnsi="Helvetica"/>
            <w:sz w:val="22"/>
            <w:szCs w:val="22"/>
          </w:rPr>
          <w:delText xml:space="preserve"> +/- </w:delText>
        </w:r>
      </w:del>
      <w:r w:rsidRPr="00D60727">
        <w:rPr>
          <w:rFonts w:ascii="Helvetica" w:hAnsi="Helvetica"/>
          <w:sz w:val="22"/>
          <w:szCs w:val="22"/>
        </w:rPr>
        <w:t xml:space="preserve">3.5). These results indicate that the OptiFit self-reference method performed as well as the OptiClust </w:t>
      </w:r>
      <w:r w:rsidRPr="00D60727">
        <w:rPr>
          <w:rFonts w:ascii="Helvetica" w:hAnsi="Helvetica"/>
          <w:i/>
          <w:iCs/>
          <w:sz w:val="22"/>
          <w:szCs w:val="22"/>
        </w:rPr>
        <w:t>de novo</w:t>
      </w:r>
      <w:r w:rsidRPr="00D60727">
        <w:rPr>
          <w:rFonts w:ascii="Helvetica" w:hAnsi="Helvetica"/>
          <w:sz w:val="22"/>
          <w:szCs w:val="22"/>
        </w:rPr>
        <w:t xml:space="preserve"> method and better than using an external database.</w:t>
      </w:r>
    </w:p>
    <w:p w14:paraId="5E9E68B7" w14:textId="2956A20F" w:rsidR="00FF79C6" w:rsidRDefault="00000000" w:rsidP="008543FF">
      <w:pPr>
        <w:pStyle w:val="BodyText"/>
        <w:spacing w:line="480" w:lineRule="auto"/>
        <w:jc w:val="both"/>
        <w:rPr>
          <w:ins w:id="196" w:author="Schloss, Patrick" w:date="2023-05-19T12:10:00Z"/>
          <w:rFonts w:ascii="Helvetica" w:hAnsi="Helvetica"/>
          <w:sz w:val="22"/>
          <w:szCs w:val="22"/>
        </w:rPr>
      </w:pPr>
      <w:r w:rsidRPr="00D60727">
        <w:rPr>
          <w:rFonts w:ascii="Helvetica" w:hAnsi="Helvetica"/>
          <w:sz w:val="22"/>
          <w:szCs w:val="22"/>
        </w:rPr>
        <w:lastRenderedPageBreak/>
        <w:t xml:space="preserve">We next assessed model performance using OTU relative abundances from the training data from the workflows to train a model to predict SRNs and used the model on the </w:t>
      </w:r>
      <w:del w:id="197" w:author="Schloss, Patrick" w:date="2023-05-19T12:09:00Z">
        <w:r w:rsidRPr="00D60727" w:rsidDel="00F172EA">
          <w:rPr>
            <w:rFonts w:ascii="Helvetica" w:hAnsi="Helvetica"/>
            <w:sz w:val="22"/>
            <w:szCs w:val="22"/>
          </w:rPr>
          <w:delText>held out</w:delText>
        </w:r>
      </w:del>
      <w:ins w:id="198" w:author="Schloss, Patrick" w:date="2023-05-19T12:09:00Z">
        <w:r w:rsidR="00F172EA" w:rsidRPr="00D60727">
          <w:rPr>
            <w:rFonts w:ascii="Helvetica" w:hAnsi="Helvetica"/>
            <w:sz w:val="22"/>
            <w:szCs w:val="22"/>
          </w:rPr>
          <w:t>held-out</w:t>
        </w:r>
      </w:ins>
      <w:r w:rsidRPr="00D60727">
        <w:rPr>
          <w:rFonts w:ascii="Helvetica" w:hAnsi="Helvetica"/>
          <w:sz w:val="22"/>
          <w:szCs w:val="22"/>
        </w:rPr>
        <w:t xml:space="preserve"> data. Using the predicted and actual diagnosis classification, we calculated the area under the receiver operating characteristic curve (AUROC) for each data split. During cross-validation (CV) training, the performance of the OptiFit self-reference and OptiClust </w:t>
      </w:r>
      <w:r w:rsidRPr="00D60727">
        <w:rPr>
          <w:rFonts w:ascii="Helvetica" w:hAnsi="Helvetica"/>
          <w:i/>
          <w:iCs/>
          <w:sz w:val="22"/>
          <w:szCs w:val="22"/>
        </w:rPr>
        <w:t>de novo</w:t>
      </w:r>
      <w:r w:rsidRPr="00D60727">
        <w:rPr>
          <w:rFonts w:ascii="Helvetica" w:hAnsi="Helvetica"/>
          <w:sz w:val="22"/>
          <w:szCs w:val="22"/>
        </w:rPr>
        <w:t xml:space="preserve"> models were not significantly different (p-value = 0.066; Figure 2A), while performance for both VSEARCH methods was significantly lower than the OptiClust </w:t>
      </w:r>
      <w:r w:rsidRPr="00D60727">
        <w:rPr>
          <w:rFonts w:ascii="Helvetica" w:hAnsi="Helvetica"/>
          <w:i/>
          <w:iCs/>
          <w:sz w:val="22"/>
          <w:szCs w:val="22"/>
        </w:rPr>
        <w:t>de novo</w:t>
      </w:r>
      <w:r w:rsidRPr="00D60727">
        <w:rPr>
          <w:rFonts w:ascii="Helvetica" w:hAnsi="Helvetica"/>
          <w:sz w:val="22"/>
          <w:szCs w:val="22"/>
        </w:rPr>
        <w:t xml:space="preserve">, OptiFit self, and OptiFit Greengenes methods (p-values &lt; 0.05). The trained model was then applied to the test data classifying samples as either control or SRN. The VSEARCH Greengenes method performed slightly worse than the OptiClust </w:t>
      </w:r>
      <w:r w:rsidRPr="00D60727">
        <w:rPr>
          <w:rFonts w:ascii="Helvetica" w:hAnsi="Helvetica"/>
          <w:i/>
          <w:iCs/>
          <w:sz w:val="22"/>
          <w:szCs w:val="22"/>
        </w:rPr>
        <w:t>de novo</w:t>
      </w:r>
      <w:r w:rsidRPr="00D60727">
        <w:rPr>
          <w:rFonts w:ascii="Helvetica" w:hAnsi="Helvetica"/>
          <w:sz w:val="22"/>
          <w:szCs w:val="22"/>
        </w:rPr>
        <w:t xml:space="preserve"> method (p-value = 0.030). </w:t>
      </w:r>
      <w:del w:id="199" w:author="Schloss, Patrick" w:date="2023-05-19T12:10:00Z">
        <w:r w:rsidRPr="00D60727" w:rsidDel="00F172EA">
          <w:rPr>
            <w:rFonts w:ascii="Helvetica" w:hAnsi="Helvetica"/>
            <w:sz w:val="22"/>
            <w:szCs w:val="22"/>
          </w:rPr>
          <w:delText>However</w:delText>
        </w:r>
      </w:del>
      <w:ins w:id="200" w:author="Schloss, Patrick" w:date="2023-05-19T12:10:00Z">
        <w:r w:rsidR="00F172EA" w:rsidRPr="00D60727">
          <w:rPr>
            <w:rFonts w:ascii="Helvetica" w:hAnsi="Helvetica"/>
            <w:sz w:val="22"/>
            <w:szCs w:val="22"/>
          </w:rPr>
          <w:t>However,</w:t>
        </w:r>
      </w:ins>
      <w:r w:rsidRPr="00D60727">
        <w:rPr>
          <w:rFonts w:ascii="Helvetica" w:hAnsi="Helvetica"/>
          <w:sz w:val="22"/>
          <w:szCs w:val="22"/>
        </w:rPr>
        <w:t xml:space="preserve"> the performance on the test data for the OptiClust </w:t>
      </w:r>
      <w:r w:rsidRPr="00D60727">
        <w:rPr>
          <w:rFonts w:ascii="Helvetica" w:hAnsi="Helvetica"/>
          <w:i/>
          <w:iCs/>
          <w:sz w:val="22"/>
          <w:szCs w:val="22"/>
        </w:rPr>
        <w:t>de novo</w:t>
      </w:r>
      <w:r w:rsidRPr="00D60727">
        <w:rPr>
          <w:rFonts w:ascii="Helvetica" w:hAnsi="Helvetica"/>
          <w:sz w:val="22"/>
          <w:szCs w:val="22"/>
        </w:rPr>
        <w:t xml:space="preserve">, OptiFit Greengenes, OptiFit self-reference, and VSEARCH </w:t>
      </w:r>
      <w:r w:rsidRPr="00D60727">
        <w:rPr>
          <w:rFonts w:ascii="Helvetica" w:hAnsi="Helvetica"/>
          <w:i/>
          <w:iCs/>
          <w:sz w:val="22"/>
          <w:szCs w:val="22"/>
        </w:rPr>
        <w:t>de novo</w:t>
      </w:r>
      <w:r w:rsidRPr="00D60727">
        <w:rPr>
          <w:rFonts w:ascii="Helvetica" w:hAnsi="Helvetica"/>
          <w:sz w:val="22"/>
          <w:szCs w:val="22"/>
        </w:rPr>
        <w:t xml:space="preserve"> approaches were not significantly different (p-values &gt; 0.05; Figures 2B and 2C). These results indicate that new data could be fit to existing OTU clusters using OptiFit without impacting model performance.</w:t>
      </w:r>
    </w:p>
    <w:p w14:paraId="25F40775" w14:textId="79BBA75A" w:rsidR="00F172EA" w:rsidRPr="00D60727" w:rsidDel="00BB6D6C" w:rsidRDefault="00BB6D6C">
      <w:pPr>
        <w:pStyle w:val="BodyText"/>
        <w:spacing w:line="480" w:lineRule="auto"/>
        <w:jc w:val="both"/>
        <w:rPr>
          <w:del w:id="201" w:author="Schloss, Patrick" w:date="2023-05-19T12:14:00Z"/>
          <w:rFonts w:ascii="Helvetica" w:hAnsi="Helvetica"/>
          <w:sz w:val="22"/>
          <w:szCs w:val="22"/>
        </w:rPr>
      </w:pPr>
      <w:ins w:id="202" w:author="Schloss, Patrick" w:date="2023-05-19T12:17:00Z">
        <w:r>
          <w:rPr>
            <w:rFonts w:ascii="Helvetica" w:hAnsi="Helvetica"/>
            <w:sz w:val="22"/>
            <w:szCs w:val="22"/>
          </w:rPr>
          <w:t>R</w:t>
        </w:r>
      </w:ins>
      <w:ins w:id="203" w:author="Schloss, Patrick" w:date="2023-05-19T12:11:00Z">
        <w:r w:rsidR="00F172EA">
          <w:rPr>
            <w:rFonts w:ascii="Helvetica" w:hAnsi="Helvetica"/>
            <w:sz w:val="22"/>
            <w:szCs w:val="22"/>
          </w:rPr>
          <w:t>andom forest machine learning model</w:t>
        </w:r>
      </w:ins>
      <w:ins w:id="204" w:author="Schloss, Patrick" w:date="2023-05-19T12:17:00Z">
        <w:r>
          <w:rPr>
            <w:rFonts w:ascii="Helvetica" w:hAnsi="Helvetica"/>
            <w:sz w:val="22"/>
            <w:szCs w:val="22"/>
          </w:rPr>
          <w:t>s trained using OptiClust-generated OTUs and tested using OptiFit-generated OTUs</w:t>
        </w:r>
      </w:ins>
      <w:ins w:id="205" w:author="Schloss, Patrick" w:date="2023-05-19T12:11:00Z">
        <w:r w:rsidR="00F172EA">
          <w:rPr>
            <w:rFonts w:ascii="Helvetica" w:hAnsi="Helvetica"/>
            <w:sz w:val="22"/>
            <w:szCs w:val="22"/>
          </w:rPr>
          <w:t xml:space="preserve"> performed as well as a model trained using entirely de novo OTU assignments.</w:t>
        </w:r>
      </w:ins>
      <w:ins w:id="206" w:author="Schloss, Patrick" w:date="2023-05-19T12:12:00Z">
        <w:r w:rsidR="00F172EA">
          <w:rPr>
            <w:rFonts w:ascii="Helvetica" w:hAnsi="Helvetica"/>
            <w:sz w:val="22"/>
            <w:szCs w:val="22"/>
          </w:rPr>
          <w:t xml:space="preserve"> </w:t>
        </w:r>
      </w:ins>
    </w:p>
    <w:p w14:paraId="7E241669" w14:textId="0C52C715" w:rsidR="00FF79C6" w:rsidRDefault="00000000" w:rsidP="00AD2966">
      <w:pPr>
        <w:pStyle w:val="BodyText"/>
        <w:spacing w:line="480" w:lineRule="auto"/>
        <w:jc w:val="both"/>
        <w:rPr>
          <w:ins w:id="207" w:author="Schloss, Patrick" w:date="2023-05-19T12:25:00Z"/>
          <w:rFonts w:ascii="Helvetica" w:hAnsi="Helvetica"/>
          <w:sz w:val="22"/>
          <w:szCs w:val="22"/>
        </w:rPr>
      </w:pPr>
      <w:del w:id="208" w:author="Schloss, Patrick" w:date="2023-05-19T12:12:00Z">
        <w:r w:rsidRPr="00D60727" w:rsidDel="00F172EA">
          <w:rPr>
            <w:rFonts w:ascii="Helvetica" w:hAnsi="Helvetica"/>
            <w:sz w:val="22"/>
            <w:szCs w:val="22"/>
          </w:rPr>
          <w:delText xml:space="preserve">We tested the ability of OptiFit to integrate new data into existing OTUs for the purpose of machine learning classification using OTU relative abundance. </w:delText>
        </w:r>
      </w:del>
      <w:r w:rsidRPr="00D60727">
        <w:rPr>
          <w:rFonts w:ascii="Helvetica" w:hAnsi="Helvetica"/>
          <w:sz w:val="22"/>
          <w:szCs w:val="22"/>
        </w:rPr>
        <w:t xml:space="preserve">A potential problem with </w:t>
      </w:r>
      <w:del w:id="209" w:author="Schloss, Patrick" w:date="2023-05-19T12:18:00Z">
        <w:r w:rsidRPr="00D60727" w:rsidDel="00BB6D6C">
          <w:rPr>
            <w:rFonts w:ascii="Helvetica" w:hAnsi="Helvetica"/>
            <w:sz w:val="22"/>
            <w:szCs w:val="22"/>
          </w:rPr>
          <w:delText>using OptiFit</w:delText>
        </w:r>
      </w:del>
      <w:ins w:id="210" w:author="Schloss, Patrick" w:date="2023-05-19T12:18:00Z">
        <w:r w:rsidR="00BB6D6C">
          <w:rPr>
            <w:rFonts w:ascii="Helvetica" w:hAnsi="Helvetica"/>
            <w:sz w:val="22"/>
            <w:szCs w:val="22"/>
          </w:rPr>
          <w:t>reference-based clustering methods</w:t>
        </w:r>
      </w:ins>
      <w:r w:rsidRPr="00D60727">
        <w:rPr>
          <w:rFonts w:ascii="Helvetica" w:hAnsi="Helvetica"/>
          <w:sz w:val="22"/>
          <w:szCs w:val="22"/>
        </w:rPr>
        <w:t xml:space="preserve"> is that </w:t>
      </w:r>
      <w:del w:id="211" w:author="Schloss, Patrick" w:date="2023-05-19T12:18:00Z">
        <w:r w:rsidRPr="00D60727" w:rsidDel="00BB6D6C">
          <w:rPr>
            <w:rFonts w:ascii="Helvetica" w:hAnsi="Helvetica"/>
            <w:sz w:val="22"/>
            <w:szCs w:val="22"/>
          </w:rPr>
          <w:delText xml:space="preserve">any </w:delText>
        </w:r>
      </w:del>
      <w:r w:rsidRPr="00D60727">
        <w:rPr>
          <w:rFonts w:ascii="Helvetica" w:hAnsi="Helvetica"/>
          <w:sz w:val="22"/>
          <w:szCs w:val="22"/>
        </w:rPr>
        <w:t xml:space="preserve">sequences </w:t>
      </w:r>
      <w:del w:id="212" w:author="Schloss, Patrick" w:date="2023-05-19T12:18:00Z">
        <w:r w:rsidRPr="00D60727" w:rsidDel="00BB6D6C">
          <w:rPr>
            <w:rFonts w:ascii="Helvetica" w:hAnsi="Helvetica"/>
            <w:sz w:val="22"/>
            <w:szCs w:val="22"/>
          </w:rPr>
          <w:delText xml:space="preserve">from the new samples </w:delText>
        </w:r>
      </w:del>
      <w:r w:rsidRPr="00D60727">
        <w:rPr>
          <w:rFonts w:ascii="Helvetica" w:hAnsi="Helvetica"/>
          <w:sz w:val="22"/>
          <w:szCs w:val="22"/>
        </w:rPr>
        <w:t xml:space="preserve">that do not map to the </w:t>
      </w:r>
      <w:del w:id="213" w:author="Schloss, Patrick" w:date="2023-05-19T12:18:00Z">
        <w:r w:rsidRPr="00D60727" w:rsidDel="00BB6D6C">
          <w:rPr>
            <w:rFonts w:ascii="Helvetica" w:hAnsi="Helvetica"/>
            <w:sz w:val="22"/>
            <w:szCs w:val="22"/>
          </w:rPr>
          <w:delText xml:space="preserve">existing </w:delText>
        </w:r>
      </w:del>
      <w:ins w:id="214" w:author="Schloss, Patrick" w:date="2023-05-19T12:18:00Z">
        <w:r w:rsidR="00BB6D6C">
          <w:rPr>
            <w:rFonts w:ascii="Helvetica" w:hAnsi="Helvetica"/>
            <w:sz w:val="22"/>
            <w:szCs w:val="22"/>
          </w:rPr>
          <w:t xml:space="preserve">reference </w:t>
        </w:r>
      </w:ins>
      <w:r w:rsidRPr="00D60727">
        <w:rPr>
          <w:rFonts w:ascii="Helvetica" w:hAnsi="Helvetica"/>
          <w:sz w:val="22"/>
          <w:szCs w:val="22"/>
        </w:rPr>
        <w:t>OTU</w:t>
      </w:r>
      <w:ins w:id="215" w:author="Schloss, Patrick" w:date="2023-05-19T12:18:00Z">
        <w:r w:rsidR="00BB6D6C">
          <w:rPr>
            <w:rFonts w:ascii="Helvetica" w:hAnsi="Helvetica"/>
            <w:sz w:val="22"/>
            <w:szCs w:val="22"/>
          </w:rPr>
          <w:t xml:space="preserve">s </w:t>
        </w:r>
      </w:ins>
      <w:del w:id="216" w:author="Schloss, Patrick" w:date="2023-05-19T12:18:00Z">
        <w:r w:rsidRPr="00D60727" w:rsidDel="00BB6D6C">
          <w:rPr>
            <w:rFonts w:ascii="Helvetica" w:hAnsi="Helvetica"/>
            <w:sz w:val="22"/>
            <w:szCs w:val="22"/>
          </w:rPr>
          <w:delText xml:space="preserve"> clusters will be </w:delText>
        </w:r>
      </w:del>
      <w:ins w:id="217" w:author="Schloss, Patrick" w:date="2023-05-19T12:18:00Z">
        <w:r w:rsidR="00BB6D6C">
          <w:rPr>
            <w:rFonts w:ascii="Helvetica" w:hAnsi="Helvetica"/>
            <w:sz w:val="22"/>
            <w:szCs w:val="22"/>
          </w:rPr>
          <w:t xml:space="preserve">are </w:t>
        </w:r>
      </w:ins>
      <w:r w:rsidRPr="00D60727">
        <w:rPr>
          <w:rFonts w:ascii="Helvetica" w:hAnsi="Helvetica"/>
          <w:sz w:val="22"/>
          <w:szCs w:val="22"/>
        </w:rPr>
        <w:t xml:space="preserve">discarded, resulting in a possible loss of information. However, we demonstrated that </w:t>
      </w:r>
      <w:ins w:id="218" w:author="Schloss, Patrick" w:date="2023-05-19T12:19:00Z">
        <w:r w:rsidR="00BB6D6C">
          <w:rPr>
            <w:rFonts w:ascii="Helvetica" w:hAnsi="Helvetica"/>
            <w:sz w:val="22"/>
            <w:szCs w:val="22"/>
          </w:rPr>
          <w:t>the training samples represented the most important OTUs for classifying samples</w:t>
        </w:r>
      </w:ins>
      <w:ins w:id="219" w:author="Schloss, Patrick" w:date="2023-05-19T12:20:00Z">
        <w:r w:rsidR="00BB6D6C">
          <w:rPr>
            <w:rFonts w:ascii="Helvetica" w:hAnsi="Helvetica"/>
            <w:sz w:val="22"/>
            <w:szCs w:val="22"/>
          </w:rPr>
          <w:t>.</w:t>
        </w:r>
      </w:ins>
      <w:del w:id="220" w:author="Schloss, Patrick" w:date="2023-05-19T12:20:00Z">
        <w:r w:rsidRPr="00D60727" w:rsidDel="00BB6D6C">
          <w:rPr>
            <w:rFonts w:ascii="Helvetica" w:hAnsi="Helvetica"/>
            <w:sz w:val="22"/>
            <w:szCs w:val="22"/>
          </w:rPr>
          <w:delText xml:space="preserve">OptiFit can be used to fit new sequence data into existing OTU clusters and it could perform as well in predicting SRN compared to </w:delText>
        </w:r>
        <w:r w:rsidRPr="00D60727" w:rsidDel="00BB6D6C">
          <w:rPr>
            <w:rFonts w:ascii="Helvetica" w:hAnsi="Helvetica"/>
            <w:i/>
            <w:iCs/>
            <w:sz w:val="22"/>
            <w:szCs w:val="22"/>
          </w:rPr>
          <w:delText>de novo</w:delText>
        </w:r>
        <w:r w:rsidRPr="00D60727" w:rsidDel="00BB6D6C">
          <w:rPr>
            <w:rFonts w:ascii="Helvetica" w:hAnsi="Helvetica"/>
            <w:sz w:val="22"/>
            <w:szCs w:val="22"/>
          </w:rPr>
          <w:delText xml:space="preserve"> clustering all the sequence data together.</w:delText>
        </w:r>
      </w:del>
      <w:r w:rsidRPr="00D60727">
        <w:rPr>
          <w:rFonts w:ascii="Helvetica" w:hAnsi="Helvetica"/>
          <w:sz w:val="22"/>
          <w:szCs w:val="22"/>
        </w:rPr>
        <w:t xml:space="preserve"> </w:t>
      </w:r>
      <w:ins w:id="221" w:author="Schloss, Patrick" w:date="2023-05-19T12:20:00Z">
        <w:r w:rsidR="00BB6D6C">
          <w:rPr>
            <w:rFonts w:ascii="Helvetica" w:hAnsi="Helvetica"/>
            <w:sz w:val="22"/>
            <w:szCs w:val="22"/>
          </w:rPr>
          <w:t xml:space="preserve">Missing important OTUs is more of a risk when </w:t>
        </w:r>
      </w:ins>
      <w:del w:id="222" w:author="Schloss, Patrick" w:date="2023-05-19T12:20:00Z">
        <w:r w:rsidRPr="00D60727" w:rsidDel="00BB6D6C">
          <w:rPr>
            <w:rFonts w:ascii="Helvetica" w:hAnsi="Helvetica"/>
            <w:sz w:val="22"/>
            <w:szCs w:val="22"/>
          </w:rPr>
          <w:delText xml:space="preserve">In this instance, the performance of OptiFit was equivalent to </w:delText>
        </w:r>
      </w:del>
      <w:r w:rsidRPr="00D60727">
        <w:rPr>
          <w:rFonts w:ascii="Helvetica" w:hAnsi="Helvetica"/>
          <w:sz w:val="22"/>
          <w:szCs w:val="22"/>
        </w:rPr>
        <w:t xml:space="preserve">using a database-reference-based method </w:t>
      </w:r>
      <w:ins w:id="223" w:author="Schloss, Patrick" w:date="2023-05-19T12:21:00Z">
        <w:r w:rsidR="00BB6D6C">
          <w:rPr>
            <w:rFonts w:ascii="Helvetica" w:hAnsi="Helvetica"/>
            <w:sz w:val="22"/>
            <w:szCs w:val="22"/>
          </w:rPr>
          <w:t>since not all environments are well represented in public databases</w:t>
        </w:r>
      </w:ins>
      <w:ins w:id="224" w:author="Schloss, Patrick" w:date="2023-05-19T12:22:00Z">
        <w:r w:rsidR="00AD2966">
          <w:rPr>
            <w:rFonts w:ascii="Helvetica" w:hAnsi="Helvetica"/>
            <w:sz w:val="22"/>
            <w:szCs w:val="22"/>
          </w:rPr>
          <w:t xml:space="preserve">. </w:t>
        </w:r>
      </w:ins>
      <w:ins w:id="225" w:author="Schloss, Patrick" w:date="2023-05-19T12:23:00Z">
        <w:r w:rsidR="00AD2966">
          <w:rPr>
            <w:rFonts w:ascii="Helvetica" w:hAnsi="Helvetica"/>
            <w:sz w:val="22"/>
            <w:szCs w:val="22"/>
          </w:rPr>
          <w:t>De</w:t>
        </w:r>
      </w:ins>
      <w:ins w:id="226" w:author="Schloss, Patrick" w:date="2023-05-19T12:22:00Z">
        <w:r w:rsidR="00AD2966">
          <w:rPr>
            <w:rFonts w:ascii="Helvetica" w:hAnsi="Helvetica"/>
            <w:sz w:val="22"/>
            <w:szCs w:val="22"/>
          </w:rPr>
          <w:t>spite this and the lower quality OTU</w:t>
        </w:r>
      </w:ins>
      <w:ins w:id="227" w:author="Schloss, Patrick" w:date="2023-05-19T12:23:00Z">
        <w:r w:rsidR="00AD2966">
          <w:rPr>
            <w:rFonts w:ascii="Helvetica" w:hAnsi="Helvetica"/>
            <w:sz w:val="22"/>
            <w:szCs w:val="22"/>
          </w:rPr>
          <w:t>s</w:t>
        </w:r>
      </w:ins>
      <w:ins w:id="228" w:author="Schloss, Patrick" w:date="2023-05-19T12:21:00Z">
        <w:r w:rsidR="00BB6D6C">
          <w:rPr>
            <w:rFonts w:ascii="Helvetica" w:hAnsi="Helvetica"/>
            <w:sz w:val="22"/>
            <w:szCs w:val="22"/>
          </w:rPr>
          <w:t xml:space="preserve">, the database-reference-based approach performed as well as the </w:t>
        </w:r>
      </w:ins>
      <w:ins w:id="229" w:author="Schloss, Patrick" w:date="2023-05-19T12:22:00Z">
        <w:r w:rsidR="00BB6D6C">
          <w:rPr>
            <w:rFonts w:ascii="Helvetica" w:hAnsi="Helvetica"/>
            <w:sz w:val="22"/>
            <w:szCs w:val="22"/>
          </w:rPr>
          <w:t>models generated using OptiFit</w:t>
        </w:r>
      </w:ins>
      <w:del w:id="230" w:author="Schloss, Patrick" w:date="2023-05-19T12:23:00Z">
        <w:r w:rsidRPr="00D60727" w:rsidDel="00AD2966">
          <w:rPr>
            <w:rFonts w:ascii="Helvetica" w:hAnsi="Helvetica"/>
            <w:sz w:val="22"/>
            <w:szCs w:val="22"/>
          </w:rPr>
          <w:delText>despite the lower quality of the OTU clusters in the database-reference-based approach</w:delText>
        </w:r>
      </w:del>
      <w:r w:rsidRPr="00D60727">
        <w:rPr>
          <w:rFonts w:ascii="Helvetica" w:hAnsi="Helvetica"/>
          <w:sz w:val="22"/>
          <w:szCs w:val="22"/>
        </w:rPr>
        <w:t xml:space="preserve">. This likely indicates that the sequences that </w:t>
      </w:r>
      <w:del w:id="231" w:author="Schloss, Patrick" w:date="2023-05-19T12:23:00Z">
        <w:r w:rsidRPr="00D60727" w:rsidDel="00AD2966">
          <w:rPr>
            <w:rFonts w:ascii="Helvetica" w:hAnsi="Helvetica"/>
            <w:sz w:val="22"/>
            <w:szCs w:val="22"/>
          </w:rPr>
          <w:delText xml:space="preserve">are </w:delText>
        </w:r>
      </w:del>
      <w:ins w:id="232" w:author="Schloss, Patrick" w:date="2023-05-19T12:23:00Z">
        <w:r w:rsidR="00AD2966">
          <w:rPr>
            <w:rFonts w:ascii="Helvetica" w:hAnsi="Helvetica"/>
            <w:sz w:val="22"/>
            <w:szCs w:val="22"/>
          </w:rPr>
          <w:t>we</w:t>
        </w:r>
        <w:r w:rsidR="00AD2966" w:rsidRPr="00D60727">
          <w:rPr>
            <w:rFonts w:ascii="Helvetica" w:hAnsi="Helvetica"/>
            <w:sz w:val="22"/>
            <w:szCs w:val="22"/>
          </w:rPr>
          <w:t xml:space="preserve">re </w:t>
        </w:r>
      </w:ins>
      <w:r w:rsidRPr="00D60727">
        <w:rPr>
          <w:rFonts w:ascii="Helvetica" w:hAnsi="Helvetica"/>
          <w:sz w:val="22"/>
          <w:szCs w:val="22"/>
        </w:rPr>
        <w:t xml:space="preserve">important to the model </w:t>
      </w:r>
      <w:del w:id="233" w:author="Schloss, Patrick" w:date="2023-05-19T12:23:00Z">
        <w:r w:rsidRPr="00D60727" w:rsidDel="00AD2966">
          <w:rPr>
            <w:rFonts w:ascii="Helvetica" w:hAnsi="Helvetica"/>
            <w:sz w:val="22"/>
            <w:szCs w:val="22"/>
          </w:rPr>
          <w:delText xml:space="preserve">are </w:delText>
        </w:r>
      </w:del>
      <w:ins w:id="234" w:author="Schloss, Patrick" w:date="2023-05-19T12:23:00Z">
        <w:r w:rsidR="00AD2966">
          <w:rPr>
            <w:rFonts w:ascii="Helvetica" w:hAnsi="Helvetica"/>
            <w:sz w:val="22"/>
            <w:szCs w:val="22"/>
          </w:rPr>
          <w:t>we</w:t>
        </w:r>
        <w:r w:rsidR="00AD2966" w:rsidRPr="00D60727">
          <w:rPr>
            <w:rFonts w:ascii="Helvetica" w:hAnsi="Helvetica"/>
            <w:sz w:val="22"/>
            <w:szCs w:val="22"/>
          </w:rPr>
          <w:t xml:space="preserve">re </w:t>
        </w:r>
      </w:ins>
      <w:r w:rsidRPr="00D60727">
        <w:rPr>
          <w:rFonts w:ascii="Helvetica" w:hAnsi="Helvetica"/>
          <w:sz w:val="22"/>
          <w:szCs w:val="22"/>
        </w:rPr>
        <w:t xml:space="preserve">well characterized by the </w:t>
      </w:r>
      <w:del w:id="235" w:author="Schloss, Patrick" w:date="2023-05-19T12:23:00Z">
        <w:r w:rsidRPr="00D60727" w:rsidDel="00AD2966">
          <w:rPr>
            <w:rFonts w:ascii="Helvetica" w:hAnsi="Helvetica"/>
            <w:sz w:val="22"/>
            <w:szCs w:val="22"/>
          </w:rPr>
          <w:delText xml:space="preserve">reference </w:delText>
        </w:r>
      </w:del>
      <w:ins w:id="236" w:author="Schloss, Patrick" w:date="2023-05-19T12:23:00Z">
        <w:r w:rsidR="00AD2966">
          <w:rPr>
            <w:rFonts w:ascii="Helvetica" w:hAnsi="Helvetica"/>
            <w:sz w:val="22"/>
            <w:szCs w:val="22"/>
          </w:rPr>
          <w:t>greengenes</w:t>
        </w:r>
        <w:r w:rsidR="00AD2966" w:rsidRPr="00D60727">
          <w:rPr>
            <w:rFonts w:ascii="Helvetica" w:hAnsi="Helvetica"/>
            <w:sz w:val="22"/>
            <w:szCs w:val="22"/>
          </w:rPr>
          <w:t xml:space="preserve"> </w:t>
        </w:r>
      </w:ins>
      <w:del w:id="237" w:author="Schloss, Patrick" w:date="2023-05-19T12:23:00Z">
        <w:r w:rsidRPr="00D60727" w:rsidDel="00AD2966">
          <w:rPr>
            <w:rFonts w:ascii="Helvetica" w:hAnsi="Helvetica"/>
            <w:sz w:val="22"/>
            <w:szCs w:val="22"/>
          </w:rPr>
          <w:delText>database</w:delText>
        </w:r>
      </w:del>
      <w:ins w:id="238" w:author="Schloss, Patrick" w:date="2023-05-19T12:23:00Z">
        <w:r w:rsidR="00AD2966">
          <w:rPr>
            <w:rFonts w:ascii="Helvetica" w:hAnsi="Helvetica"/>
            <w:sz w:val="22"/>
            <w:szCs w:val="22"/>
          </w:rPr>
          <w:t>reference OTUs</w:t>
        </w:r>
      </w:ins>
      <w:r w:rsidRPr="00D60727">
        <w:rPr>
          <w:rFonts w:ascii="Helvetica" w:hAnsi="Helvetica"/>
          <w:sz w:val="22"/>
          <w:szCs w:val="22"/>
        </w:rPr>
        <w:t xml:space="preserve">. However, a </w:t>
      </w:r>
      <w:r w:rsidRPr="00D60727">
        <w:rPr>
          <w:rFonts w:ascii="Helvetica" w:hAnsi="Helvetica"/>
          <w:sz w:val="22"/>
          <w:szCs w:val="22"/>
        </w:rPr>
        <w:lastRenderedPageBreak/>
        <w:t xml:space="preserve">less well studied system may not be as well characterized by a reference-database which would make the ability to utilize one’s own data a reference an exciting </w:t>
      </w:r>
      <w:del w:id="239" w:author="Schloss, Patrick" w:date="2023-05-19T12:15:00Z">
        <w:r w:rsidRPr="00D60727" w:rsidDel="00BB6D6C">
          <w:rPr>
            <w:rFonts w:ascii="Helvetica" w:hAnsi="Helvetica"/>
            <w:sz w:val="22"/>
            <w:szCs w:val="22"/>
          </w:rPr>
          <w:delText>possiblility</w:delText>
        </w:r>
      </w:del>
      <w:ins w:id="240" w:author="Schloss, Patrick" w:date="2023-05-19T12:15:00Z">
        <w:r w:rsidR="00BB6D6C" w:rsidRPr="00D60727">
          <w:rPr>
            <w:rFonts w:ascii="Helvetica" w:hAnsi="Helvetica"/>
            <w:sz w:val="22"/>
            <w:szCs w:val="22"/>
          </w:rPr>
          <w:t>possibility</w:t>
        </w:r>
      </w:ins>
      <w:r w:rsidRPr="00D60727">
        <w:rPr>
          <w:rFonts w:ascii="Helvetica" w:hAnsi="Helvetica"/>
          <w:sz w:val="22"/>
          <w:szCs w:val="22"/>
        </w:rPr>
        <w:t>.</w:t>
      </w:r>
      <w:ins w:id="241" w:author="Schloss, Patrick" w:date="2023-05-19T12:24:00Z">
        <w:r w:rsidR="00AD2966">
          <w:rPr>
            <w:rFonts w:ascii="Helvetica" w:hAnsi="Helvetica"/>
            <w:sz w:val="22"/>
            <w:szCs w:val="22"/>
          </w:rPr>
          <w:t xml:space="preserve"> </w:t>
        </w:r>
      </w:ins>
      <w:del w:id="242" w:author="Schloss, Patrick" w:date="2023-05-19T12:24:00Z">
        <w:r w:rsidRPr="00D60727" w:rsidDel="00AD2966">
          <w:rPr>
            <w:rFonts w:ascii="Helvetica" w:hAnsi="Helvetica"/>
            <w:sz w:val="22"/>
            <w:szCs w:val="22"/>
          </w:rPr>
          <w:delText xml:space="preserve"> </w:delText>
        </w:r>
      </w:del>
      <w:ins w:id="243" w:author="Schloss, Patrick" w:date="2023-05-19T12:24:00Z">
        <w:r w:rsidR="00AD2966">
          <w:rPr>
            <w:rFonts w:ascii="Helvetica" w:hAnsi="Helvetica"/>
            <w:sz w:val="22"/>
            <w:szCs w:val="22"/>
          </w:rPr>
          <w:t xml:space="preserve">Our results highlight </w:t>
        </w:r>
      </w:ins>
      <w:ins w:id="244" w:author="Schloss, Patrick" w:date="2023-05-19T12:25:00Z">
        <w:r w:rsidR="00AD2966">
          <w:rPr>
            <w:rFonts w:ascii="Helvetica" w:hAnsi="Helvetica"/>
            <w:sz w:val="22"/>
            <w:szCs w:val="22"/>
          </w:rPr>
          <w:t xml:space="preserve">that OptiFit </w:t>
        </w:r>
      </w:ins>
      <w:ins w:id="245" w:author="Schloss, Patrick" w:date="2023-05-19T12:24:00Z">
        <w:r w:rsidR="00AD2966">
          <w:rPr>
            <w:rFonts w:ascii="Helvetica" w:hAnsi="Helvetica"/>
            <w:sz w:val="22"/>
            <w:szCs w:val="22"/>
          </w:rPr>
          <w:t>overcomes a significant limitation with machine learning models trained using de novo OTUs. This is an important result for those applications where models trained using de novo OTUs outperform models generated using methods that produce clusters that do not depend on which sequences are included in the dataset.</w:t>
        </w:r>
      </w:ins>
      <w:del w:id="246" w:author="Schloss, Patrick" w:date="2023-05-19T12:24:00Z">
        <w:r w:rsidRPr="00D60727" w:rsidDel="00AD2966">
          <w:rPr>
            <w:rFonts w:ascii="Helvetica" w:hAnsi="Helvetica"/>
            <w:sz w:val="22"/>
            <w:szCs w:val="22"/>
          </w:rPr>
          <w:delText>The ability to integrate data from new samples into existing OTUs enables the implementation of a single machine learning model. This is important for model implementation because not all of the data needs to be available or known at the time of model generation. A robust machine learning model can be implemented as part of a non-invasive and low-cost diagnostic for SRN and other diseases.</w:delText>
        </w:r>
      </w:del>
    </w:p>
    <w:p w14:paraId="2B7C1FDB" w14:textId="77777777" w:rsidR="00AD2966" w:rsidRPr="00D60727" w:rsidRDefault="00AD2966" w:rsidP="00AD2966">
      <w:pPr>
        <w:pStyle w:val="BodyText"/>
        <w:spacing w:line="480" w:lineRule="auto"/>
        <w:jc w:val="both"/>
        <w:rPr>
          <w:rFonts w:ascii="Helvetica" w:hAnsi="Helvetica"/>
          <w:sz w:val="22"/>
          <w:szCs w:val="22"/>
        </w:rPr>
      </w:pPr>
    </w:p>
    <w:p w14:paraId="497CA37E" w14:textId="77777777" w:rsidR="00FF79C6" w:rsidRPr="00D60727" w:rsidRDefault="00000000" w:rsidP="008543FF">
      <w:pPr>
        <w:pStyle w:val="Heading2"/>
        <w:spacing w:line="480" w:lineRule="auto"/>
        <w:jc w:val="both"/>
        <w:rPr>
          <w:rFonts w:ascii="Helvetica" w:hAnsi="Helvetica"/>
          <w:color w:val="auto"/>
          <w:sz w:val="22"/>
          <w:szCs w:val="22"/>
        </w:rPr>
      </w:pPr>
      <w:bookmarkStart w:id="247" w:name="materials-and-methods"/>
      <w:r w:rsidRPr="00D60727">
        <w:rPr>
          <w:rFonts w:ascii="Helvetica" w:hAnsi="Helvetica"/>
          <w:color w:val="auto"/>
          <w:sz w:val="22"/>
          <w:szCs w:val="22"/>
        </w:rPr>
        <w:t>Materials and Methods</w:t>
      </w:r>
    </w:p>
    <w:bookmarkEnd w:id="247"/>
    <w:p w14:paraId="4D990199"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sz w:val="22"/>
          <w:szCs w:val="22"/>
        </w:rPr>
        <w:t>Dataset.</w:t>
      </w:r>
      <w:r w:rsidRPr="00D60727">
        <w:rPr>
          <w:rFonts w:ascii="Helvetica" w:hAnsi="Helvetica"/>
          <w:sz w:val="22"/>
          <w:szCs w:val="22"/>
        </w:rPr>
        <w:t xml:space="preserve"> Raw 16S rRNA gene sequence data from the V4 region were previously generated from human stool samples. Sequences were downloaded from the NCBI Sequence Read Archive (accession no. SRP062005) (</w:t>
      </w:r>
      <w:hyperlink w:anchor="ref-baxter2016">
        <w:r w:rsidRPr="00D60727">
          <w:rPr>
            <w:rStyle w:val="Hyperlink"/>
            <w:rFonts w:ascii="Helvetica" w:hAnsi="Helvetica"/>
            <w:color w:val="auto"/>
            <w:sz w:val="22"/>
            <w:szCs w:val="22"/>
          </w:rPr>
          <w:t>5</w:t>
        </w:r>
      </w:hyperlink>
      <w:r w:rsidRPr="00D60727">
        <w:rPr>
          <w:rFonts w:ascii="Helvetica" w:hAnsi="Helvetica"/>
          <w:sz w:val="22"/>
          <w:szCs w:val="22"/>
        </w:rPr>
        <w:t xml:space="preserve">, </w:t>
      </w:r>
      <w:hyperlink w:anchor="ref-edgar2011">
        <w:r w:rsidRPr="00D60727">
          <w:rPr>
            <w:rStyle w:val="Hyperlink"/>
            <w:rFonts w:ascii="Helvetica" w:hAnsi="Helvetica"/>
            <w:color w:val="auto"/>
            <w:sz w:val="22"/>
            <w:szCs w:val="22"/>
          </w:rPr>
          <w:t>9</w:t>
        </w:r>
      </w:hyperlink>
      <w:r w:rsidRPr="00D60727">
        <w:rPr>
          <w:rFonts w:ascii="Helvetica" w:hAnsi="Helvetica"/>
          <w:sz w:val="22"/>
          <w:szCs w:val="22"/>
        </w:rPr>
        <w:t>). This dataset contains stool samples from 490 subjects. For this analysis, samples from subjects identified in the metadata as normal, high risk normal, or adenoma were categorized as “normal”, while samples from subjects identified as advanced adenoma or carcinoma were categorized as “screen relevant neoplasia” (SRN). The resulting dataset consisted of 261 normal samples and 229 SRN samples.</w:t>
      </w:r>
    </w:p>
    <w:p w14:paraId="01DF28D9"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sz w:val="22"/>
          <w:szCs w:val="22"/>
        </w:rPr>
        <w:t>Data processing.</w:t>
      </w:r>
      <w:r w:rsidRPr="00D60727">
        <w:rPr>
          <w:rFonts w:ascii="Helvetica" w:hAnsi="Helvetica"/>
          <w:sz w:val="22"/>
          <w:szCs w:val="22"/>
        </w:rPr>
        <w:t xml:space="preserve"> The full dataset was preprocessed with mothur (v1.47) (</w:t>
      </w:r>
      <w:hyperlink w:anchor="ref-schloss2009">
        <w:r w:rsidRPr="00D60727">
          <w:rPr>
            <w:rStyle w:val="Hyperlink"/>
            <w:rFonts w:ascii="Helvetica" w:hAnsi="Helvetica"/>
            <w:color w:val="auto"/>
            <w:sz w:val="22"/>
            <w:szCs w:val="22"/>
          </w:rPr>
          <w:t>10</w:t>
        </w:r>
      </w:hyperlink>
      <w:r w:rsidRPr="00D60727">
        <w:rPr>
          <w:rFonts w:ascii="Helvetica" w:hAnsi="Helvetica"/>
          <w:sz w:val="22"/>
          <w:szCs w:val="22"/>
        </w:rPr>
        <w:t>) to join forward and reverse reads, merge duplicate reads, align to the SILVA reference database (v132) (</w:t>
      </w:r>
      <w:hyperlink w:anchor="ref-quast2013">
        <w:r w:rsidRPr="00D60727">
          <w:rPr>
            <w:rStyle w:val="Hyperlink"/>
            <w:rFonts w:ascii="Helvetica" w:hAnsi="Helvetica"/>
            <w:color w:val="auto"/>
            <w:sz w:val="22"/>
            <w:szCs w:val="22"/>
          </w:rPr>
          <w:t>11</w:t>
        </w:r>
      </w:hyperlink>
      <w:r w:rsidRPr="00D60727">
        <w:rPr>
          <w:rFonts w:ascii="Helvetica" w:hAnsi="Helvetica"/>
          <w:sz w:val="22"/>
          <w:szCs w:val="22"/>
        </w:rPr>
        <w:t>), precluster, remove chimeras with UCHIME (</w:t>
      </w:r>
      <w:hyperlink w:anchor="ref-edgar2011">
        <w:r w:rsidRPr="00D60727">
          <w:rPr>
            <w:rStyle w:val="Hyperlink"/>
            <w:rFonts w:ascii="Helvetica" w:hAnsi="Helvetica"/>
            <w:color w:val="auto"/>
            <w:sz w:val="22"/>
            <w:szCs w:val="22"/>
          </w:rPr>
          <w:t>9</w:t>
        </w:r>
      </w:hyperlink>
      <w:r w:rsidRPr="00D60727">
        <w:rPr>
          <w:rFonts w:ascii="Helvetica" w:hAnsi="Helvetica"/>
          <w:sz w:val="22"/>
          <w:szCs w:val="22"/>
        </w:rPr>
        <w:t>), assign taxonomy, and remove non-bacterial reads following the Schloss Lab MiSeq standard operating procedure described on the mothur website (</w:t>
      </w:r>
      <w:hyperlink r:id="rId12">
        <w:r w:rsidRPr="00D60727">
          <w:rPr>
            <w:rStyle w:val="Hyperlink"/>
            <w:rFonts w:ascii="Helvetica" w:hAnsi="Helvetica"/>
            <w:color w:val="auto"/>
            <w:sz w:val="22"/>
            <w:szCs w:val="22"/>
          </w:rPr>
          <w:t>https://mothur.org/wiki/miseq_sop/</w:t>
        </w:r>
      </w:hyperlink>
      <w:r w:rsidRPr="00D60727">
        <w:rPr>
          <w:rFonts w:ascii="Helvetica" w:hAnsi="Helvetica"/>
          <w:sz w:val="22"/>
          <w:szCs w:val="22"/>
        </w:rPr>
        <w:t xml:space="preserve">). 100 splits of the 490 samples were generated where 80% of the samples (392 samples) were randomly assigned to the training set and the remaining 20% (98 samples) were assigned to the test set. Using 100 splits of the data accounts for the variation that may be observed depending on the samples that are in the </w:t>
      </w:r>
      <w:r w:rsidRPr="00D60727">
        <w:rPr>
          <w:rFonts w:ascii="Helvetica" w:hAnsi="Helvetica"/>
          <w:sz w:val="22"/>
          <w:szCs w:val="22"/>
        </w:rPr>
        <w:lastRenderedPageBreak/>
        <w:t>training or test sets. Each sample was in the training set an average of 80 times (standard deviation = 4.1) and the test set an average of 20 times (standard deviation = 4.1).</w:t>
      </w:r>
    </w:p>
    <w:p w14:paraId="692EAD46"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i/>
          <w:iCs/>
          <w:sz w:val="22"/>
          <w:szCs w:val="22"/>
        </w:rPr>
        <w:t>Reference-based workflows.</w:t>
      </w:r>
    </w:p>
    <w:p w14:paraId="3EBA4939"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OptiFit Self: The preprocess data was split into the training and testing sets. The training set was clustered into OTUs using OptiClust, then the test set was fit to the OTUs of the training set using the OptiFit algorithm (</w:t>
      </w:r>
      <w:hyperlink w:anchor="ref-sovacool2022">
        <w:r w:rsidRPr="00D60727">
          <w:rPr>
            <w:rStyle w:val="Hyperlink"/>
            <w:rFonts w:ascii="Helvetica" w:hAnsi="Helvetica"/>
            <w:color w:val="auto"/>
            <w:sz w:val="22"/>
            <w:szCs w:val="22"/>
          </w:rPr>
          <w:t>4</w:t>
        </w:r>
      </w:hyperlink>
      <w:r w:rsidRPr="00D60727">
        <w:rPr>
          <w:rFonts w:ascii="Helvetica" w:hAnsi="Helvetica"/>
          <w:sz w:val="22"/>
          <w:szCs w:val="22"/>
        </w:rPr>
        <w:t>). The OptiFit algorithm was run with method open so that any sequences that did not map to the existing OTU clusters would form new OTUs. The data was then subsampled to 10,000 reads and any novel OTUs from the test set were removed. This process was repeated for each of the 100 splits resulting in 100 training and testing datasets.</w:t>
      </w:r>
    </w:p>
    <w:p w14:paraId="0B97E4AE"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OptiFit Greengenes: Reference sequences from the Greengenes database v13_8_99 (</w:t>
      </w:r>
      <w:hyperlink w:anchor="ref-desantis2006">
        <w:r w:rsidRPr="00D60727">
          <w:rPr>
            <w:rStyle w:val="Hyperlink"/>
            <w:rFonts w:ascii="Helvetica" w:hAnsi="Helvetica"/>
            <w:color w:val="auto"/>
            <w:sz w:val="22"/>
            <w:szCs w:val="22"/>
          </w:rPr>
          <w:t>12</w:t>
        </w:r>
      </w:hyperlink>
      <w:r w:rsidRPr="00D60727">
        <w:rPr>
          <w:rFonts w:ascii="Helvetica" w:hAnsi="Helvetica"/>
          <w:sz w:val="22"/>
          <w:szCs w:val="22"/>
        </w:rPr>
        <w:t xml:space="preserve">) were downloaded and processed with mothur by trimming to the V4 region and clustered </w:t>
      </w:r>
      <w:r w:rsidRPr="00D60727">
        <w:rPr>
          <w:rFonts w:ascii="Helvetica" w:hAnsi="Helvetica"/>
          <w:i/>
          <w:iCs/>
          <w:sz w:val="22"/>
          <w:szCs w:val="22"/>
        </w:rPr>
        <w:t>de novo</w:t>
      </w:r>
      <w:r w:rsidRPr="00D60727">
        <w:rPr>
          <w:rFonts w:ascii="Helvetica" w:hAnsi="Helvetica"/>
          <w:sz w:val="22"/>
          <w:szCs w:val="22"/>
        </w:rPr>
        <w:t xml:space="preserve"> with OptiClust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The preprocessed data was fit to the clustered reference data using OptiFit with the method open to allow any sequences that did not map to the existing reference clusters would form new OTUs. The data was then subsampled to 10,000 reads and any novel OTUs from the test set were removed. The dataset was then split into two sets where 80% of the samples were assigned to the training set and 20% to the testing set. This process was repeated for each of the 100 splits resulting in 100 training and testing datasets.</w:t>
      </w:r>
    </w:p>
    <w:p w14:paraId="5D2C99F0" w14:textId="77777777" w:rsidR="00FF79C6" w:rsidRPr="00D60727" w:rsidRDefault="00000000" w:rsidP="008543FF">
      <w:pPr>
        <w:numPr>
          <w:ilvl w:val="0"/>
          <w:numId w:val="2"/>
        </w:numPr>
        <w:spacing w:line="480" w:lineRule="auto"/>
        <w:jc w:val="both"/>
        <w:rPr>
          <w:rFonts w:ascii="Helvetica" w:hAnsi="Helvetica"/>
          <w:sz w:val="22"/>
          <w:szCs w:val="22"/>
        </w:rPr>
      </w:pPr>
      <w:r w:rsidRPr="00D60727">
        <w:rPr>
          <w:rFonts w:ascii="Helvetica" w:hAnsi="Helvetica"/>
          <w:sz w:val="22"/>
          <w:szCs w:val="22"/>
        </w:rPr>
        <w:t>VSEARCH Greengenes: Preprocessed data was clustered using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directly to unprocessed Greengenes 97% OTU reference alignment consistent with how VSEARCH is typically used by the QIIME2 software for reference-based clustering (</w:t>
      </w:r>
      <w:hyperlink w:anchor="ref-bolyen2019">
        <w:r w:rsidRPr="00D60727">
          <w:rPr>
            <w:rStyle w:val="Hyperlink"/>
            <w:rFonts w:ascii="Helvetica" w:hAnsi="Helvetica"/>
            <w:color w:val="auto"/>
            <w:sz w:val="22"/>
            <w:szCs w:val="22"/>
          </w:rPr>
          <w:t>8</w:t>
        </w:r>
      </w:hyperlink>
      <w:r w:rsidRPr="00D60727">
        <w:rPr>
          <w:rFonts w:ascii="Helvetica" w:hAnsi="Helvetica"/>
          <w:sz w:val="22"/>
          <w:szCs w:val="22"/>
        </w:rPr>
        <w:t xml:space="preserve">). The data was then subsampled to 10,000 reads and any novel OTUs from the test set </w:t>
      </w:r>
      <w:r w:rsidRPr="00D60727">
        <w:rPr>
          <w:rFonts w:ascii="Helvetica" w:hAnsi="Helvetica"/>
          <w:sz w:val="22"/>
          <w:szCs w:val="22"/>
        </w:rPr>
        <w:lastRenderedPageBreak/>
        <w:t>were removed. The dataset was then split into two sets where 80% of the samples were assigned to the training set and 20% to the testing set. This process was repeated for each of the 100 splits resulting in 100 training and testing datasets.</w:t>
      </w:r>
    </w:p>
    <w:p w14:paraId="131A64E8"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i/>
          <w:iCs/>
          <w:sz w:val="22"/>
          <w:szCs w:val="22"/>
        </w:rPr>
        <w:t>De novo workflows.</w:t>
      </w:r>
    </w:p>
    <w:p w14:paraId="769DCE27" w14:textId="77777777" w:rsidR="00FF79C6" w:rsidRPr="00D60727" w:rsidRDefault="00000000" w:rsidP="008543FF">
      <w:pPr>
        <w:numPr>
          <w:ilvl w:val="0"/>
          <w:numId w:val="3"/>
        </w:numPr>
        <w:spacing w:line="480" w:lineRule="auto"/>
        <w:jc w:val="both"/>
        <w:rPr>
          <w:rFonts w:ascii="Helvetica" w:hAnsi="Helvetica"/>
          <w:sz w:val="22"/>
          <w:szCs w:val="22"/>
        </w:rPr>
      </w:pPr>
      <w:r w:rsidRPr="00D60727">
        <w:rPr>
          <w:rFonts w:ascii="Helvetica" w:hAnsi="Helvetica"/>
          <w:sz w:val="22"/>
          <w:szCs w:val="22"/>
        </w:rPr>
        <w:t xml:space="preserve">OptiClust </w:t>
      </w:r>
      <w:r w:rsidRPr="00D60727">
        <w:rPr>
          <w:rFonts w:ascii="Helvetica" w:hAnsi="Helvetica"/>
          <w:i/>
          <w:iCs/>
          <w:sz w:val="22"/>
          <w:szCs w:val="22"/>
        </w:rPr>
        <w:t>de novo</w:t>
      </w:r>
      <w:r w:rsidRPr="00D60727">
        <w:rPr>
          <w:rFonts w:ascii="Helvetica" w:hAnsi="Helvetica"/>
          <w:sz w:val="22"/>
          <w:szCs w:val="22"/>
        </w:rPr>
        <w:t>: All the preprocessed data was clustered together with OptiClust (</w:t>
      </w:r>
      <w:hyperlink w:anchor="ref-westcott2017">
        <w:r w:rsidRPr="00D60727">
          <w:rPr>
            <w:rStyle w:val="Hyperlink"/>
            <w:rFonts w:ascii="Helvetica" w:hAnsi="Helvetica"/>
            <w:color w:val="auto"/>
            <w:sz w:val="22"/>
            <w:szCs w:val="22"/>
          </w:rPr>
          <w:t>6</w:t>
        </w:r>
      </w:hyperlink>
      <w:r w:rsidRPr="00D60727">
        <w:rPr>
          <w:rFonts w:ascii="Helvetica" w:hAnsi="Helvetica"/>
          <w:sz w:val="22"/>
          <w:szCs w:val="22"/>
        </w:rPr>
        <w:t>) to generate OTUs. The data was subsampled to 10,000 reads per sample and the resulting abundance tables were split into the training and testing sets. The process was repeated for each of the 100 splits resulting in 100 training and testing datasets.</w:t>
      </w:r>
    </w:p>
    <w:p w14:paraId="1EFA9F03" w14:textId="77777777" w:rsidR="00FF79C6" w:rsidRPr="00D60727" w:rsidRDefault="00000000" w:rsidP="008543FF">
      <w:pPr>
        <w:numPr>
          <w:ilvl w:val="0"/>
          <w:numId w:val="3"/>
        </w:numPr>
        <w:spacing w:line="480" w:lineRule="auto"/>
        <w:jc w:val="both"/>
        <w:rPr>
          <w:rFonts w:ascii="Helvetica" w:hAnsi="Helvetica"/>
          <w:sz w:val="22"/>
          <w:szCs w:val="22"/>
        </w:rPr>
      </w:pPr>
      <w:r w:rsidRPr="00D60727">
        <w:rPr>
          <w:rFonts w:ascii="Helvetica" w:hAnsi="Helvetica"/>
          <w:sz w:val="22"/>
          <w:szCs w:val="22"/>
        </w:rPr>
        <w:t xml:space="preserve">VSEARCH </w:t>
      </w:r>
      <w:r w:rsidRPr="00D60727">
        <w:rPr>
          <w:rFonts w:ascii="Helvetica" w:hAnsi="Helvetica"/>
          <w:i/>
          <w:iCs/>
          <w:sz w:val="22"/>
          <w:szCs w:val="22"/>
        </w:rPr>
        <w:t>de novo</w:t>
      </w:r>
      <w:r w:rsidRPr="00D60727">
        <w:rPr>
          <w:rFonts w:ascii="Helvetica" w:hAnsi="Helvetica"/>
          <w:sz w:val="22"/>
          <w:szCs w:val="22"/>
        </w:rPr>
        <w:t>: All the preprocessed data was clustered using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with 97% identity and then subsampled to 10,000 reads per sample. The process was repeated for each of the 100 splits resulting in 100 training and testing datasets for both workflows.</w:t>
      </w:r>
    </w:p>
    <w:p w14:paraId="0FB2FED9" w14:textId="77777777" w:rsidR="00FF79C6" w:rsidRPr="00D60727" w:rsidRDefault="00000000" w:rsidP="008543FF">
      <w:pPr>
        <w:pStyle w:val="FirstParagraph"/>
        <w:spacing w:line="480" w:lineRule="auto"/>
        <w:jc w:val="both"/>
        <w:rPr>
          <w:rFonts w:ascii="Helvetica" w:hAnsi="Helvetica"/>
          <w:sz w:val="22"/>
          <w:szCs w:val="22"/>
        </w:rPr>
      </w:pPr>
      <w:r w:rsidRPr="00D60727">
        <w:rPr>
          <w:rFonts w:ascii="Helvetica" w:hAnsi="Helvetica"/>
          <w:b/>
          <w:bCs/>
          <w:i/>
          <w:iCs/>
          <w:sz w:val="22"/>
          <w:szCs w:val="22"/>
        </w:rPr>
        <w:t>Machine Learning.</w:t>
      </w:r>
      <w:r w:rsidRPr="00D60727">
        <w:rPr>
          <w:rFonts w:ascii="Helvetica" w:hAnsi="Helvetica"/>
          <w:sz w:val="22"/>
          <w:szCs w:val="22"/>
        </w:rPr>
        <w:t xml:space="preserve"> A random forest model was trained with the R package mikrompl (v 1.2.0) (</w:t>
      </w:r>
      <w:hyperlink w:anchor="ref-topuxe7uoglu2021">
        <w:r w:rsidRPr="00D60727">
          <w:rPr>
            <w:rStyle w:val="Hyperlink"/>
            <w:rFonts w:ascii="Helvetica" w:hAnsi="Helvetica"/>
            <w:color w:val="auto"/>
            <w:sz w:val="22"/>
            <w:szCs w:val="22"/>
          </w:rPr>
          <w:t>13</w:t>
        </w:r>
      </w:hyperlink>
      <w:r w:rsidRPr="00D60727">
        <w:rPr>
          <w:rFonts w:ascii="Helvetica" w:hAnsi="Helvetica"/>
          <w:sz w:val="22"/>
          <w:szCs w:val="22"/>
        </w:rPr>
        <w:t>) to predict the diagnosis (SRN or normal) for the samples in the test set for each data split. The training set was preprocessed to normalize OTU counts (scale and center), collapse correlated OTUs, and remove OTUs with zero variance. The preprocessing from the training set was then applied to the test set. Any OTUs in the test set that were not in the training set were removed. P-values comparing model performance were calculated as previously described (</w:t>
      </w:r>
      <w:hyperlink w:anchor="ref-topuxe7uoglu2020">
        <w:r w:rsidRPr="00D60727">
          <w:rPr>
            <w:rStyle w:val="Hyperlink"/>
            <w:rFonts w:ascii="Helvetica" w:hAnsi="Helvetica"/>
            <w:color w:val="auto"/>
            <w:sz w:val="22"/>
            <w:szCs w:val="22"/>
          </w:rPr>
          <w:t>14</w:t>
        </w:r>
      </w:hyperlink>
      <w:r w:rsidRPr="00D60727">
        <w:rPr>
          <w:rFonts w:ascii="Helvetica" w:hAnsi="Helvetica"/>
          <w:sz w:val="22"/>
          <w:szCs w:val="22"/>
        </w:rPr>
        <w:t>). The averaged ROC curves were plotted by taking the average and standard deviation of the sensitivity at each specificity value.</w:t>
      </w:r>
    </w:p>
    <w:p w14:paraId="60E78C9E"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b/>
          <w:bCs/>
          <w:i/>
          <w:iCs/>
          <w:sz w:val="22"/>
          <w:szCs w:val="22"/>
        </w:rPr>
        <w:t>Code Availability.</w:t>
      </w:r>
    </w:p>
    <w:p w14:paraId="2E0A75AC" w14:textId="77777777" w:rsidR="00FF79C6" w:rsidRPr="00D60727" w:rsidRDefault="00000000" w:rsidP="008543FF">
      <w:pPr>
        <w:pStyle w:val="BodyText"/>
        <w:spacing w:line="480" w:lineRule="auto"/>
        <w:jc w:val="both"/>
        <w:rPr>
          <w:rFonts w:ascii="Helvetica" w:hAnsi="Helvetica"/>
          <w:sz w:val="22"/>
          <w:szCs w:val="22"/>
        </w:rPr>
      </w:pPr>
      <w:r w:rsidRPr="00D60727">
        <w:rPr>
          <w:rFonts w:ascii="Helvetica" w:hAnsi="Helvetica"/>
          <w:sz w:val="22"/>
          <w:szCs w:val="22"/>
        </w:rPr>
        <w:lastRenderedPageBreak/>
        <w:t>The analysis workflow was implemented in Snakemake (</w:t>
      </w:r>
      <w:hyperlink w:anchor="ref-koster2012">
        <w:r w:rsidRPr="00D60727">
          <w:rPr>
            <w:rStyle w:val="Hyperlink"/>
            <w:rFonts w:ascii="Helvetica" w:hAnsi="Helvetica"/>
            <w:color w:val="auto"/>
            <w:sz w:val="22"/>
            <w:szCs w:val="22"/>
          </w:rPr>
          <w:t>15</w:t>
        </w:r>
      </w:hyperlink>
      <w:r w:rsidRPr="00D60727">
        <w:rPr>
          <w:rFonts w:ascii="Helvetica" w:hAnsi="Helvetica"/>
          <w:sz w:val="22"/>
          <w:szCs w:val="22"/>
        </w:rPr>
        <w:t>). Scripts for analysis were written in R (</w:t>
      </w:r>
      <w:hyperlink w:anchor="ref-R2020">
        <w:r w:rsidRPr="00D60727">
          <w:rPr>
            <w:rStyle w:val="Hyperlink"/>
            <w:rFonts w:ascii="Helvetica" w:hAnsi="Helvetica"/>
            <w:color w:val="auto"/>
            <w:sz w:val="22"/>
            <w:szCs w:val="22"/>
          </w:rPr>
          <w:t>16</w:t>
        </w:r>
      </w:hyperlink>
      <w:r w:rsidRPr="00D60727">
        <w:rPr>
          <w:rFonts w:ascii="Helvetica" w:hAnsi="Helvetica"/>
          <w:sz w:val="22"/>
          <w:szCs w:val="22"/>
        </w:rPr>
        <w:t>) and GNU bash (</w:t>
      </w:r>
      <w:hyperlink w:anchor="ref-GNUbash">
        <w:r w:rsidRPr="00D60727">
          <w:rPr>
            <w:rStyle w:val="Hyperlink"/>
            <w:rFonts w:ascii="Helvetica" w:hAnsi="Helvetica"/>
            <w:color w:val="auto"/>
            <w:sz w:val="22"/>
            <w:szCs w:val="22"/>
          </w:rPr>
          <w:t>17</w:t>
        </w:r>
      </w:hyperlink>
      <w:r w:rsidRPr="00D60727">
        <w:rPr>
          <w:rFonts w:ascii="Helvetica" w:hAnsi="Helvetica"/>
          <w:sz w:val="22"/>
          <w:szCs w:val="22"/>
        </w:rPr>
        <w:t>). The software used includes mothur v1.47.0 (</w:t>
      </w:r>
      <w:hyperlink w:anchor="ref-schloss2009">
        <w:r w:rsidRPr="00D60727">
          <w:rPr>
            <w:rStyle w:val="Hyperlink"/>
            <w:rFonts w:ascii="Helvetica" w:hAnsi="Helvetica"/>
            <w:color w:val="auto"/>
            <w:sz w:val="22"/>
            <w:szCs w:val="22"/>
          </w:rPr>
          <w:t>10</w:t>
        </w:r>
      </w:hyperlink>
      <w:r w:rsidRPr="00D60727">
        <w:rPr>
          <w:rFonts w:ascii="Helvetica" w:hAnsi="Helvetica"/>
          <w:sz w:val="22"/>
          <w:szCs w:val="22"/>
        </w:rPr>
        <w:t>), VSEARCH v2.15.2 (</w:t>
      </w:r>
      <w:hyperlink w:anchor="ref-rognes2016">
        <w:r w:rsidRPr="00D60727">
          <w:rPr>
            <w:rStyle w:val="Hyperlink"/>
            <w:rFonts w:ascii="Helvetica" w:hAnsi="Helvetica"/>
            <w:color w:val="auto"/>
            <w:sz w:val="22"/>
            <w:szCs w:val="22"/>
          </w:rPr>
          <w:t>7</w:t>
        </w:r>
      </w:hyperlink>
      <w:r w:rsidRPr="00D60727">
        <w:rPr>
          <w:rFonts w:ascii="Helvetica" w:hAnsi="Helvetica"/>
          <w:sz w:val="22"/>
          <w:szCs w:val="22"/>
        </w:rPr>
        <w:t>), RStudio (</w:t>
      </w:r>
      <w:hyperlink w:anchor="ref-RStudio2019">
        <w:r w:rsidRPr="00D60727">
          <w:rPr>
            <w:rStyle w:val="Hyperlink"/>
            <w:rFonts w:ascii="Helvetica" w:hAnsi="Helvetica"/>
            <w:color w:val="auto"/>
            <w:sz w:val="22"/>
            <w:szCs w:val="22"/>
          </w:rPr>
          <w:t>18</w:t>
        </w:r>
      </w:hyperlink>
      <w:r w:rsidRPr="00D60727">
        <w:rPr>
          <w:rFonts w:ascii="Helvetica" w:hAnsi="Helvetica"/>
          <w:sz w:val="22"/>
          <w:szCs w:val="22"/>
        </w:rPr>
        <w:t>), the Tidyverse metapackage (</w:t>
      </w:r>
      <w:hyperlink w:anchor="ref-wickham2019">
        <w:r w:rsidRPr="00D60727">
          <w:rPr>
            <w:rStyle w:val="Hyperlink"/>
            <w:rFonts w:ascii="Helvetica" w:hAnsi="Helvetica"/>
            <w:color w:val="auto"/>
            <w:sz w:val="22"/>
            <w:szCs w:val="22"/>
          </w:rPr>
          <w:t>19</w:t>
        </w:r>
      </w:hyperlink>
      <w:r w:rsidRPr="00D60727">
        <w:rPr>
          <w:rFonts w:ascii="Helvetica" w:hAnsi="Helvetica"/>
          <w:sz w:val="22"/>
          <w:szCs w:val="22"/>
        </w:rPr>
        <w:t>), R Markdown (</w:t>
      </w:r>
      <w:hyperlink w:anchor="ref-xie_r_2018">
        <w:r w:rsidRPr="00D60727">
          <w:rPr>
            <w:rStyle w:val="Hyperlink"/>
            <w:rFonts w:ascii="Helvetica" w:hAnsi="Helvetica"/>
            <w:color w:val="auto"/>
            <w:sz w:val="22"/>
            <w:szCs w:val="22"/>
          </w:rPr>
          <w:t>20</w:t>
        </w:r>
      </w:hyperlink>
      <w:r w:rsidRPr="00D60727">
        <w:rPr>
          <w:rFonts w:ascii="Helvetica" w:hAnsi="Helvetica"/>
          <w:sz w:val="22"/>
          <w:szCs w:val="22"/>
        </w:rPr>
        <w:t>), the SRA toolkit (</w:t>
      </w:r>
      <w:hyperlink w:anchor="ref-noauthor_sra-tools_nodate">
        <w:r w:rsidRPr="00D60727">
          <w:rPr>
            <w:rStyle w:val="Hyperlink"/>
            <w:rFonts w:ascii="Helvetica" w:hAnsi="Helvetica"/>
            <w:color w:val="auto"/>
            <w:sz w:val="22"/>
            <w:szCs w:val="22"/>
          </w:rPr>
          <w:t>21</w:t>
        </w:r>
      </w:hyperlink>
      <w:r w:rsidRPr="00D60727">
        <w:rPr>
          <w:rFonts w:ascii="Helvetica" w:hAnsi="Helvetica"/>
          <w:sz w:val="22"/>
          <w:szCs w:val="22"/>
        </w:rPr>
        <w:t>), and conda (</w:t>
      </w:r>
      <w:hyperlink w:anchor="ref-noauthor_anaconda_2016">
        <w:r w:rsidRPr="00D60727">
          <w:rPr>
            <w:rStyle w:val="Hyperlink"/>
            <w:rFonts w:ascii="Helvetica" w:hAnsi="Helvetica"/>
            <w:color w:val="auto"/>
            <w:sz w:val="22"/>
            <w:szCs w:val="22"/>
          </w:rPr>
          <w:t>22</w:t>
        </w:r>
      </w:hyperlink>
      <w:r w:rsidRPr="00D60727">
        <w:rPr>
          <w:rFonts w:ascii="Helvetica" w:hAnsi="Helvetica"/>
          <w:sz w:val="22"/>
          <w:szCs w:val="22"/>
        </w:rPr>
        <w:t xml:space="preserve">). The complete workflow and supporting files required to reproduce this study are available at: </w:t>
      </w:r>
      <w:hyperlink r:id="rId13">
        <w:r w:rsidRPr="00D60727">
          <w:rPr>
            <w:rStyle w:val="Hyperlink"/>
            <w:rFonts w:ascii="Helvetica" w:hAnsi="Helvetica"/>
            <w:color w:val="auto"/>
            <w:sz w:val="22"/>
            <w:szCs w:val="22"/>
          </w:rPr>
          <w:t>https://github.com/SchlossLab/Armour_OptiFitGLNE_mBio_2023</w:t>
        </w:r>
      </w:hyperlink>
    </w:p>
    <w:p w14:paraId="62510D04" w14:textId="77777777" w:rsidR="00FF79C6" w:rsidRPr="00D60727" w:rsidRDefault="00000000" w:rsidP="008543FF">
      <w:pPr>
        <w:pStyle w:val="Heading2"/>
        <w:spacing w:line="480" w:lineRule="auto"/>
        <w:jc w:val="both"/>
        <w:rPr>
          <w:rFonts w:ascii="Helvetica" w:hAnsi="Helvetica"/>
          <w:color w:val="auto"/>
          <w:sz w:val="22"/>
          <w:szCs w:val="22"/>
        </w:rPr>
      </w:pPr>
      <w:bookmarkStart w:id="248" w:name="acknowledgments"/>
      <w:r w:rsidRPr="00D60727">
        <w:rPr>
          <w:rFonts w:ascii="Helvetica" w:hAnsi="Helvetica"/>
          <w:color w:val="auto"/>
          <w:sz w:val="22"/>
          <w:szCs w:val="22"/>
        </w:rPr>
        <w:t>Acknowledgments</w:t>
      </w:r>
    </w:p>
    <w:bookmarkEnd w:id="248"/>
    <w:p w14:paraId="406694BF" w14:textId="696D57CB" w:rsidR="00D60727" w:rsidRPr="002B38B4" w:rsidRDefault="00000000" w:rsidP="002B38B4">
      <w:pPr>
        <w:pStyle w:val="FirstParagraph"/>
        <w:spacing w:line="480" w:lineRule="auto"/>
        <w:jc w:val="both"/>
        <w:rPr>
          <w:rFonts w:ascii="Helvetica" w:hAnsi="Helvetica"/>
          <w:sz w:val="22"/>
          <w:szCs w:val="22"/>
        </w:rPr>
      </w:pPr>
      <w:r w:rsidRPr="00D60727">
        <w:rPr>
          <w:rFonts w:ascii="Helvetica" w:hAnsi="Helvetica"/>
          <w:sz w:val="22"/>
          <w:szCs w:val="22"/>
        </w:rPr>
        <w:t>This work was supported through a grant from the NIH (R01CA215574).</w:t>
      </w:r>
      <w:bookmarkStart w:id="249" w:name="references"/>
      <w:r w:rsidR="00D60727">
        <w:rPr>
          <w:rFonts w:ascii="Helvetica" w:hAnsi="Helvetica"/>
          <w:sz w:val="22"/>
          <w:szCs w:val="22"/>
        </w:rPr>
        <w:br w:type="page"/>
      </w:r>
    </w:p>
    <w:p w14:paraId="2C84E5AC" w14:textId="19A3EA77" w:rsidR="00FF79C6" w:rsidRPr="00D60727" w:rsidRDefault="00000000" w:rsidP="00D60727">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References</w:t>
      </w:r>
    </w:p>
    <w:p w14:paraId="2094EB77" w14:textId="0A634A38" w:rsidR="00FF79C6" w:rsidRPr="00D60727" w:rsidRDefault="00000000" w:rsidP="00C15811">
      <w:pPr>
        <w:pStyle w:val="FirstParagraph"/>
        <w:spacing w:line="480" w:lineRule="auto"/>
        <w:rPr>
          <w:rFonts w:ascii="Helvetica" w:hAnsi="Helvetica"/>
          <w:sz w:val="22"/>
          <w:szCs w:val="22"/>
        </w:rPr>
      </w:pPr>
      <w:bookmarkStart w:id="250" w:name="refs"/>
      <w:bookmarkEnd w:id="249"/>
      <w:bookmarkEnd w:id="250"/>
      <w:r w:rsidRPr="00D60727">
        <w:rPr>
          <w:rFonts w:ascii="Helvetica" w:hAnsi="Helvetica"/>
          <w:sz w:val="22"/>
          <w:szCs w:val="22"/>
        </w:rPr>
        <w:t>1.</w:t>
      </w:r>
      <w:r w:rsidR="00C15811">
        <w:rPr>
          <w:rFonts w:ascii="Helvetica" w:hAnsi="Helvetica"/>
          <w:sz w:val="22"/>
          <w:szCs w:val="22"/>
        </w:rPr>
        <w:t xml:space="preserve"> </w:t>
      </w:r>
      <w:r w:rsidRPr="00D60727">
        <w:rPr>
          <w:rFonts w:ascii="Helvetica" w:hAnsi="Helvetica"/>
          <w:b/>
          <w:bCs/>
          <w:sz w:val="22"/>
          <w:szCs w:val="22"/>
        </w:rPr>
        <w:t>Morgan XC</w:t>
      </w:r>
      <w:r w:rsidRPr="00D60727">
        <w:rPr>
          <w:rFonts w:ascii="Helvetica" w:hAnsi="Helvetica"/>
          <w:sz w:val="22"/>
          <w:szCs w:val="22"/>
        </w:rPr>
        <w:t xml:space="preserve">, </w:t>
      </w:r>
      <w:r w:rsidRPr="00D60727">
        <w:rPr>
          <w:rFonts w:ascii="Helvetica" w:hAnsi="Helvetica"/>
          <w:b/>
          <w:bCs/>
          <w:sz w:val="22"/>
          <w:szCs w:val="22"/>
        </w:rPr>
        <w:t>Tickle TL</w:t>
      </w:r>
      <w:r w:rsidRPr="00D60727">
        <w:rPr>
          <w:rFonts w:ascii="Helvetica" w:hAnsi="Helvetica"/>
          <w:sz w:val="22"/>
          <w:szCs w:val="22"/>
        </w:rPr>
        <w:t xml:space="preserve">, </w:t>
      </w:r>
      <w:r w:rsidRPr="00D60727">
        <w:rPr>
          <w:rFonts w:ascii="Helvetica" w:hAnsi="Helvetica"/>
          <w:b/>
          <w:bCs/>
          <w:sz w:val="22"/>
          <w:szCs w:val="22"/>
        </w:rPr>
        <w:t>Sokol H</w:t>
      </w:r>
      <w:r w:rsidRPr="00D60727">
        <w:rPr>
          <w:rFonts w:ascii="Helvetica" w:hAnsi="Helvetica"/>
          <w:sz w:val="22"/>
          <w:szCs w:val="22"/>
        </w:rPr>
        <w:t xml:space="preserve">, </w:t>
      </w:r>
      <w:r w:rsidRPr="00D60727">
        <w:rPr>
          <w:rFonts w:ascii="Helvetica" w:hAnsi="Helvetica"/>
          <w:b/>
          <w:bCs/>
          <w:sz w:val="22"/>
          <w:szCs w:val="22"/>
        </w:rPr>
        <w:t>Gevers D</w:t>
      </w:r>
      <w:r w:rsidRPr="00D60727">
        <w:rPr>
          <w:rFonts w:ascii="Helvetica" w:hAnsi="Helvetica"/>
          <w:sz w:val="22"/>
          <w:szCs w:val="22"/>
        </w:rPr>
        <w:t xml:space="preserve">, </w:t>
      </w:r>
      <w:r w:rsidRPr="00D60727">
        <w:rPr>
          <w:rFonts w:ascii="Helvetica" w:hAnsi="Helvetica"/>
          <w:b/>
          <w:bCs/>
          <w:sz w:val="22"/>
          <w:szCs w:val="22"/>
        </w:rPr>
        <w:t>Devaney KL</w:t>
      </w:r>
      <w:r w:rsidRPr="00D60727">
        <w:rPr>
          <w:rFonts w:ascii="Helvetica" w:hAnsi="Helvetica"/>
          <w:sz w:val="22"/>
          <w:szCs w:val="22"/>
        </w:rPr>
        <w:t xml:space="preserve">, </w:t>
      </w:r>
      <w:r w:rsidRPr="00D60727">
        <w:rPr>
          <w:rFonts w:ascii="Helvetica" w:hAnsi="Helvetica"/>
          <w:b/>
          <w:bCs/>
          <w:sz w:val="22"/>
          <w:szCs w:val="22"/>
        </w:rPr>
        <w:t>Ward DV</w:t>
      </w:r>
      <w:r w:rsidRPr="00D60727">
        <w:rPr>
          <w:rFonts w:ascii="Helvetica" w:hAnsi="Helvetica"/>
          <w:sz w:val="22"/>
          <w:szCs w:val="22"/>
        </w:rPr>
        <w:t xml:space="preserve">, </w:t>
      </w:r>
      <w:r w:rsidRPr="00D60727">
        <w:rPr>
          <w:rFonts w:ascii="Helvetica" w:hAnsi="Helvetica"/>
          <w:b/>
          <w:bCs/>
          <w:sz w:val="22"/>
          <w:szCs w:val="22"/>
        </w:rPr>
        <w:t>Reyes JA</w:t>
      </w:r>
      <w:r w:rsidRPr="00D60727">
        <w:rPr>
          <w:rFonts w:ascii="Helvetica" w:hAnsi="Helvetica"/>
          <w:sz w:val="22"/>
          <w:szCs w:val="22"/>
        </w:rPr>
        <w:t xml:space="preserve">, </w:t>
      </w:r>
      <w:r w:rsidRPr="00D60727">
        <w:rPr>
          <w:rFonts w:ascii="Helvetica" w:hAnsi="Helvetica"/>
          <w:b/>
          <w:bCs/>
          <w:sz w:val="22"/>
          <w:szCs w:val="22"/>
        </w:rPr>
        <w:t>Shah SA</w:t>
      </w:r>
      <w:r w:rsidRPr="00D60727">
        <w:rPr>
          <w:rFonts w:ascii="Helvetica" w:hAnsi="Helvetica"/>
          <w:sz w:val="22"/>
          <w:szCs w:val="22"/>
        </w:rPr>
        <w:t xml:space="preserve">, </w:t>
      </w:r>
      <w:r w:rsidRPr="00D60727">
        <w:rPr>
          <w:rFonts w:ascii="Helvetica" w:hAnsi="Helvetica"/>
          <w:b/>
          <w:bCs/>
          <w:sz w:val="22"/>
          <w:szCs w:val="22"/>
        </w:rPr>
        <w:t>LeLeiko N</w:t>
      </w:r>
      <w:r w:rsidRPr="00D60727">
        <w:rPr>
          <w:rFonts w:ascii="Helvetica" w:hAnsi="Helvetica"/>
          <w:sz w:val="22"/>
          <w:szCs w:val="22"/>
        </w:rPr>
        <w:t xml:space="preserve">, </w:t>
      </w:r>
      <w:r w:rsidRPr="00D60727">
        <w:rPr>
          <w:rFonts w:ascii="Helvetica" w:hAnsi="Helvetica"/>
          <w:b/>
          <w:bCs/>
          <w:sz w:val="22"/>
          <w:szCs w:val="22"/>
        </w:rPr>
        <w:t>Snapper SB</w:t>
      </w:r>
      <w:r w:rsidRPr="00D60727">
        <w:rPr>
          <w:rFonts w:ascii="Helvetica" w:hAnsi="Helvetica"/>
          <w:sz w:val="22"/>
          <w:szCs w:val="22"/>
        </w:rPr>
        <w:t xml:space="preserve">, </w:t>
      </w:r>
      <w:r w:rsidRPr="00D60727">
        <w:rPr>
          <w:rFonts w:ascii="Helvetica" w:hAnsi="Helvetica"/>
          <w:b/>
          <w:bCs/>
          <w:sz w:val="22"/>
          <w:szCs w:val="22"/>
        </w:rPr>
        <w:t>Bousvaros A</w:t>
      </w:r>
      <w:r w:rsidRPr="00D60727">
        <w:rPr>
          <w:rFonts w:ascii="Helvetica" w:hAnsi="Helvetica"/>
          <w:sz w:val="22"/>
          <w:szCs w:val="22"/>
        </w:rPr>
        <w:t xml:space="preserve">, </w:t>
      </w:r>
      <w:r w:rsidRPr="00D60727">
        <w:rPr>
          <w:rFonts w:ascii="Helvetica" w:hAnsi="Helvetica"/>
          <w:b/>
          <w:bCs/>
          <w:sz w:val="22"/>
          <w:szCs w:val="22"/>
        </w:rPr>
        <w:t>Korzenik J</w:t>
      </w:r>
      <w:r w:rsidRPr="00D60727">
        <w:rPr>
          <w:rFonts w:ascii="Helvetica" w:hAnsi="Helvetica"/>
          <w:sz w:val="22"/>
          <w:szCs w:val="22"/>
        </w:rPr>
        <w:t xml:space="preserve">, </w:t>
      </w:r>
      <w:r w:rsidRPr="00D60727">
        <w:rPr>
          <w:rFonts w:ascii="Helvetica" w:hAnsi="Helvetica"/>
          <w:b/>
          <w:bCs/>
          <w:sz w:val="22"/>
          <w:szCs w:val="22"/>
        </w:rPr>
        <w:t>Sands BE</w:t>
      </w:r>
      <w:r w:rsidRPr="00D60727">
        <w:rPr>
          <w:rFonts w:ascii="Helvetica" w:hAnsi="Helvetica"/>
          <w:sz w:val="22"/>
          <w:szCs w:val="22"/>
        </w:rPr>
        <w:t xml:space="preserve">, </w:t>
      </w:r>
      <w:r w:rsidRPr="00D60727">
        <w:rPr>
          <w:rFonts w:ascii="Helvetica" w:hAnsi="Helvetica"/>
          <w:b/>
          <w:bCs/>
          <w:sz w:val="22"/>
          <w:szCs w:val="22"/>
        </w:rPr>
        <w:t>Xavier RJ</w:t>
      </w:r>
      <w:r w:rsidRPr="00D60727">
        <w:rPr>
          <w:rFonts w:ascii="Helvetica" w:hAnsi="Helvetica"/>
          <w:sz w:val="22"/>
          <w:szCs w:val="22"/>
        </w:rPr>
        <w:t xml:space="preserve">, </w:t>
      </w:r>
      <w:r w:rsidRPr="00D60727">
        <w:rPr>
          <w:rFonts w:ascii="Helvetica" w:hAnsi="Helvetica"/>
          <w:b/>
          <w:bCs/>
          <w:sz w:val="22"/>
          <w:szCs w:val="22"/>
        </w:rPr>
        <w:t>Huttenhower C</w:t>
      </w:r>
      <w:r w:rsidRPr="00D60727">
        <w:rPr>
          <w:rFonts w:ascii="Helvetica" w:hAnsi="Helvetica"/>
          <w:sz w:val="22"/>
          <w:szCs w:val="22"/>
        </w:rPr>
        <w:t xml:space="preserve">. 2012. Dysfunction of the intestinal microbiome in inflammatory bowel disease and treatment. Genome Biol </w:t>
      </w:r>
      <w:r w:rsidRPr="00D60727">
        <w:rPr>
          <w:rFonts w:ascii="Helvetica" w:hAnsi="Helvetica"/>
          <w:b/>
          <w:bCs/>
          <w:sz w:val="22"/>
          <w:szCs w:val="22"/>
        </w:rPr>
        <w:t>13</w:t>
      </w:r>
      <w:r w:rsidRPr="00D60727">
        <w:rPr>
          <w:rFonts w:ascii="Helvetica" w:hAnsi="Helvetica"/>
          <w:sz w:val="22"/>
          <w:szCs w:val="22"/>
        </w:rPr>
        <w:t>:R79.</w:t>
      </w:r>
    </w:p>
    <w:p w14:paraId="59FA5AFE" w14:textId="412CA410"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w:t>
      </w:r>
      <w:r w:rsidR="00C15811">
        <w:rPr>
          <w:rFonts w:ascii="Helvetica" w:hAnsi="Helvetica"/>
          <w:sz w:val="22"/>
          <w:szCs w:val="22"/>
        </w:rPr>
        <w:t xml:space="preserve"> </w:t>
      </w:r>
      <w:r w:rsidRPr="00D60727">
        <w:rPr>
          <w:rFonts w:ascii="Helvetica" w:hAnsi="Helvetica"/>
          <w:b/>
          <w:bCs/>
          <w:sz w:val="22"/>
          <w:szCs w:val="22"/>
        </w:rPr>
        <w:t>Sobhani I</w:t>
      </w:r>
      <w:r w:rsidRPr="00D60727">
        <w:rPr>
          <w:rFonts w:ascii="Helvetica" w:hAnsi="Helvetica"/>
          <w:sz w:val="22"/>
          <w:szCs w:val="22"/>
        </w:rPr>
        <w:t xml:space="preserve">, </w:t>
      </w:r>
      <w:r w:rsidRPr="00D60727">
        <w:rPr>
          <w:rFonts w:ascii="Helvetica" w:hAnsi="Helvetica"/>
          <w:b/>
          <w:bCs/>
          <w:sz w:val="22"/>
          <w:szCs w:val="22"/>
        </w:rPr>
        <w:t>Tap J</w:t>
      </w:r>
      <w:r w:rsidRPr="00D60727">
        <w:rPr>
          <w:rFonts w:ascii="Helvetica" w:hAnsi="Helvetica"/>
          <w:sz w:val="22"/>
          <w:szCs w:val="22"/>
        </w:rPr>
        <w:t xml:space="preserve">, </w:t>
      </w:r>
      <w:r w:rsidRPr="00D60727">
        <w:rPr>
          <w:rFonts w:ascii="Helvetica" w:hAnsi="Helvetica"/>
          <w:b/>
          <w:bCs/>
          <w:sz w:val="22"/>
          <w:szCs w:val="22"/>
        </w:rPr>
        <w:t>Roudot-Thoraval F</w:t>
      </w:r>
      <w:r w:rsidRPr="00D60727">
        <w:rPr>
          <w:rFonts w:ascii="Helvetica" w:hAnsi="Helvetica"/>
          <w:sz w:val="22"/>
          <w:szCs w:val="22"/>
        </w:rPr>
        <w:t xml:space="preserve">, </w:t>
      </w:r>
      <w:r w:rsidRPr="00D60727">
        <w:rPr>
          <w:rFonts w:ascii="Helvetica" w:hAnsi="Helvetica"/>
          <w:b/>
          <w:bCs/>
          <w:sz w:val="22"/>
          <w:szCs w:val="22"/>
        </w:rPr>
        <w:t>Roperch JP</w:t>
      </w:r>
      <w:r w:rsidRPr="00D60727">
        <w:rPr>
          <w:rFonts w:ascii="Helvetica" w:hAnsi="Helvetica"/>
          <w:sz w:val="22"/>
          <w:szCs w:val="22"/>
        </w:rPr>
        <w:t xml:space="preserve">, </w:t>
      </w:r>
      <w:r w:rsidRPr="00D60727">
        <w:rPr>
          <w:rFonts w:ascii="Helvetica" w:hAnsi="Helvetica"/>
          <w:b/>
          <w:bCs/>
          <w:sz w:val="22"/>
          <w:szCs w:val="22"/>
        </w:rPr>
        <w:t>Letulle S</w:t>
      </w:r>
      <w:r w:rsidRPr="00D60727">
        <w:rPr>
          <w:rFonts w:ascii="Helvetica" w:hAnsi="Helvetica"/>
          <w:sz w:val="22"/>
          <w:szCs w:val="22"/>
        </w:rPr>
        <w:t xml:space="preserve">, </w:t>
      </w:r>
      <w:r w:rsidRPr="00D60727">
        <w:rPr>
          <w:rFonts w:ascii="Helvetica" w:hAnsi="Helvetica"/>
          <w:b/>
          <w:bCs/>
          <w:sz w:val="22"/>
          <w:szCs w:val="22"/>
        </w:rPr>
        <w:t>Langella P</w:t>
      </w:r>
      <w:r w:rsidRPr="00D60727">
        <w:rPr>
          <w:rFonts w:ascii="Helvetica" w:hAnsi="Helvetica"/>
          <w:sz w:val="22"/>
          <w:szCs w:val="22"/>
        </w:rPr>
        <w:t xml:space="preserve">, </w:t>
      </w:r>
      <w:r w:rsidRPr="00D60727">
        <w:rPr>
          <w:rFonts w:ascii="Helvetica" w:hAnsi="Helvetica"/>
          <w:b/>
          <w:bCs/>
          <w:sz w:val="22"/>
          <w:szCs w:val="22"/>
        </w:rPr>
        <w:t>Corthier G</w:t>
      </w:r>
      <w:r w:rsidRPr="00D60727">
        <w:rPr>
          <w:rFonts w:ascii="Helvetica" w:hAnsi="Helvetica"/>
          <w:sz w:val="22"/>
          <w:szCs w:val="22"/>
        </w:rPr>
        <w:t xml:space="preserve">, </w:t>
      </w:r>
      <w:r w:rsidRPr="00D60727">
        <w:rPr>
          <w:rFonts w:ascii="Helvetica" w:hAnsi="Helvetica"/>
          <w:b/>
          <w:bCs/>
          <w:sz w:val="22"/>
          <w:szCs w:val="22"/>
        </w:rPr>
        <w:t>Tran Van Nhieu J</w:t>
      </w:r>
      <w:r w:rsidRPr="00D60727">
        <w:rPr>
          <w:rFonts w:ascii="Helvetica" w:hAnsi="Helvetica"/>
          <w:sz w:val="22"/>
          <w:szCs w:val="22"/>
        </w:rPr>
        <w:t xml:space="preserve">, </w:t>
      </w:r>
      <w:r w:rsidRPr="00D60727">
        <w:rPr>
          <w:rFonts w:ascii="Helvetica" w:hAnsi="Helvetica"/>
          <w:b/>
          <w:bCs/>
          <w:sz w:val="22"/>
          <w:szCs w:val="22"/>
        </w:rPr>
        <w:t>Furet JP</w:t>
      </w:r>
      <w:r w:rsidRPr="00D60727">
        <w:rPr>
          <w:rFonts w:ascii="Helvetica" w:hAnsi="Helvetica"/>
          <w:sz w:val="22"/>
          <w:szCs w:val="22"/>
        </w:rPr>
        <w:t xml:space="preserve">. 2011. Microbial dysbiosis in colorectal cancer (CRC) patients. PLoS One </w:t>
      </w:r>
      <w:r w:rsidRPr="00D60727">
        <w:rPr>
          <w:rFonts w:ascii="Helvetica" w:hAnsi="Helvetica"/>
          <w:b/>
          <w:bCs/>
          <w:sz w:val="22"/>
          <w:szCs w:val="22"/>
        </w:rPr>
        <w:t>6</w:t>
      </w:r>
      <w:r w:rsidRPr="00D60727">
        <w:rPr>
          <w:rFonts w:ascii="Helvetica" w:hAnsi="Helvetica"/>
          <w:sz w:val="22"/>
          <w:szCs w:val="22"/>
        </w:rPr>
        <w:t>:e16393.</w:t>
      </w:r>
    </w:p>
    <w:p w14:paraId="2EEAFCAB" w14:textId="2E1F56E1"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3.</w:t>
      </w:r>
      <w:r w:rsidR="00C15811">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2015. De novo clustering methods outperform reference-based methods for assigning 16S rRNA gene sequences to operational taxonomic units. PeerJ </w:t>
      </w:r>
      <w:r w:rsidRPr="00D60727">
        <w:rPr>
          <w:rFonts w:ascii="Helvetica" w:hAnsi="Helvetica"/>
          <w:b/>
          <w:bCs/>
          <w:sz w:val="22"/>
          <w:szCs w:val="22"/>
        </w:rPr>
        <w:t>3</w:t>
      </w:r>
      <w:r w:rsidRPr="00D60727">
        <w:rPr>
          <w:rFonts w:ascii="Helvetica" w:hAnsi="Helvetica"/>
          <w:sz w:val="22"/>
          <w:szCs w:val="22"/>
        </w:rPr>
        <w:t>:e1487. doi:</w:t>
      </w:r>
      <w:hyperlink r:id="rId14">
        <w:r w:rsidRPr="00D60727">
          <w:rPr>
            <w:rStyle w:val="Hyperlink"/>
            <w:rFonts w:ascii="Helvetica" w:hAnsi="Helvetica"/>
            <w:color w:val="auto"/>
            <w:sz w:val="22"/>
            <w:szCs w:val="22"/>
          </w:rPr>
          <w:t>10.7717/peerj.1487</w:t>
        </w:r>
      </w:hyperlink>
      <w:r w:rsidRPr="00D60727">
        <w:rPr>
          <w:rFonts w:ascii="Helvetica" w:hAnsi="Helvetica"/>
          <w:sz w:val="22"/>
          <w:szCs w:val="22"/>
        </w:rPr>
        <w:t>.</w:t>
      </w:r>
    </w:p>
    <w:p w14:paraId="02129E0C" w14:textId="6505D0F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4.</w:t>
      </w:r>
      <w:r w:rsidR="00C15811">
        <w:rPr>
          <w:rFonts w:ascii="Helvetica" w:hAnsi="Helvetica"/>
          <w:sz w:val="22"/>
          <w:szCs w:val="22"/>
        </w:rPr>
        <w:t xml:space="preserve"> </w:t>
      </w:r>
      <w:r w:rsidRPr="00D60727">
        <w:rPr>
          <w:rFonts w:ascii="Helvetica" w:hAnsi="Helvetica"/>
          <w:b/>
          <w:bCs/>
          <w:sz w:val="22"/>
          <w:szCs w:val="22"/>
        </w:rPr>
        <w:t>Sovacool KL</w:t>
      </w:r>
      <w:r w:rsidRPr="00D60727">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Mumphrey MB</w:t>
      </w:r>
      <w:r w:rsidRPr="00D60727">
        <w:rPr>
          <w:rFonts w:ascii="Helvetica" w:hAnsi="Helvetica"/>
          <w:sz w:val="22"/>
          <w:szCs w:val="22"/>
        </w:rPr>
        <w:t xml:space="preserve">, </w:t>
      </w:r>
      <w:r w:rsidRPr="00D60727">
        <w:rPr>
          <w:rFonts w:ascii="Helvetica" w:hAnsi="Helvetica"/>
          <w:b/>
          <w:bCs/>
          <w:sz w:val="22"/>
          <w:szCs w:val="22"/>
        </w:rPr>
        <w:t>Dotson GA</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2022. OptiFit: An improved method for fitting amplicon sequences to existing OTUs. mSphere </w:t>
      </w:r>
      <w:r w:rsidRPr="00D60727">
        <w:rPr>
          <w:rFonts w:ascii="Helvetica" w:hAnsi="Helvetica"/>
          <w:b/>
          <w:bCs/>
          <w:sz w:val="22"/>
          <w:szCs w:val="22"/>
        </w:rPr>
        <w:t>7</w:t>
      </w:r>
      <w:r w:rsidRPr="00D60727">
        <w:rPr>
          <w:rFonts w:ascii="Helvetica" w:hAnsi="Helvetica"/>
          <w:sz w:val="22"/>
          <w:szCs w:val="22"/>
        </w:rPr>
        <w:t>:e00916–21. doi:</w:t>
      </w:r>
      <w:hyperlink r:id="rId15">
        <w:r w:rsidRPr="00D60727">
          <w:rPr>
            <w:rStyle w:val="Hyperlink"/>
            <w:rFonts w:ascii="Helvetica" w:hAnsi="Helvetica"/>
            <w:color w:val="auto"/>
            <w:sz w:val="22"/>
            <w:szCs w:val="22"/>
          </w:rPr>
          <w:t>10.1128/msphere.00916-21</w:t>
        </w:r>
      </w:hyperlink>
      <w:r w:rsidRPr="00D60727">
        <w:rPr>
          <w:rFonts w:ascii="Helvetica" w:hAnsi="Helvetica"/>
          <w:sz w:val="22"/>
          <w:szCs w:val="22"/>
        </w:rPr>
        <w:t>.</w:t>
      </w:r>
    </w:p>
    <w:p w14:paraId="570ADA5D" w14:textId="25A310A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5.</w:t>
      </w:r>
      <w:r w:rsidR="00C15811">
        <w:rPr>
          <w:rFonts w:ascii="Helvetica" w:hAnsi="Helvetica"/>
          <w:sz w:val="22"/>
          <w:szCs w:val="22"/>
        </w:rPr>
        <w:t xml:space="preserve"> </w:t>
      </w:r>
      <w:r w:rsidRPr="00D60727">
        <w:rPr>
          <w:rFonts w:ascii="Helvetica" w:hAnsi="Helvetica"/>
          <w:b/>
          <w:bCs/>
          <w:sz w:val="22"/>
          <w:szCs w:val="22"/>
        </w:rPr>
        <w:t>Baxter NT</w:t>
      </w:r>
      <w:r w:rsidRPr="00D60727">
        <w:rPr>
          <w:rFonts w:ascii="Helvetica" w:hAnsi="Helvetica"/>
          <w:sz w:val="22"/>
          <w:szCs w:val="22"/>
        </w:rPr>
        <w:t xml:space="preserve">, </w:t>
      </w:r>
      <w:r w:rsidRPr="00D60727">
        <w:rPr>
          <w:rFonts w:ascii="Helvetica" w:hAnsi="Helvetica"/>
          <w:b/>
          <w:bCs/>
          <w:sz w:val="22"/>
          <w:szCs w:val="22"/>
        </w:rPr>
        <w:t>Ruffin MT</w:t>
      </w:r>
      <w:r w:rsidRPr="00D60727">
        <w:rPr>
          <w:rFonts w:ascii="Helvetica" w:hAnsi="Helvetica"/>
          <w:sz w:val="22"/>
          <w:szCs w:val="22"/>
        </w:rPr>
        <w:t xml:space="preserve">, </w:t>
      </w:r>
      <w:r w:rsidRPr="00D60727">
        <w:rPr>
          <w:rFonts w:ascii="Helvetica" w:hAnsi="Helvetica"/>
          <w:b/>
          <w:bCs/>
          <w:sz w:val="22"/>
          <w:szCs w:val="22"/>
        </w:rPr>
        <w:t>Rogers MAM</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2016. Microbiota-based model improves the sensitivity of fecal immunochemical test for detecting colonic lesions. Genome Medicine </w:t>
      </w:r>
      <w:r w:rsidRPr="00D60727">
        <w:rPr>
          <w:rFonts w:ascii="Helvetica" w:hAnsi="Helvetica"/>
          <w:b/>
          <w:bCs/>
          <w:sz w:val="22"/>
          <w:szCs w:val="22"/>
        </w:rPr>
        <w:t>8</w:t>
      </w:r>
      <w:r w:rsidRPr="00D60727">
        <w:rPr>
          <w:rFonts w:ascii="Helvetica" w:hAnsi="Helvetica"/>
          <w:sz w:val="22"/>
          <w:szCs w:val="22"/>
        </w:rPr>
        <w:t>:37. doi:</w:t>
      </w:r>
      <w:hyperlink r:id="rId16">
        <w:r w:rsidRPr="00D60727">
          <w:rPr>
            <w:rStyle w:val="Hyperlink"/>
            <w:rFonts w:ascii="Helvetica" w:hAnsi="Helvetica"/>
            <w:color w:val="auto"/>
            <w:sz w:val="22"/>
            <w:szCs w:val="22"/>
          </w:rPr>
          <w:t>10.1186/s13073-016-0290-3</w:t>
        </w:r>
      </w:hyperlink>
      <w:r w:rsidRPr="00D60727">
        <w:rPr>
          <w:rFonts w:ascii="Helvetica" w:hAnsi="Helvetica"/>
          <w:sz w:val="22"/>
          <w:szCs w:val="22"/>
        </w:rPr>
        <w:t>.</w:t>
      </w:r>
    </w:p>
    <w:p w14:paraId="7137F7BF" w14:textId="66141F88"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6.</w:t>
      </w:r>
      <w:r w:rsidR="00C15811">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2017. OptiClust, an improved method for assigning amplicon-based sequence data to operational taxonomic units. mSphere </w:t>
      </w:r>
      <w:r w:rsidRPr="00D60727">
        <w:rPr>
          <w:rFonts w:ascii="Helvetica" w:hAnsi="Helvetica"/>
          <w:b/>
          <w:bCs/>
          <w:sz w:val="22"/>
          <w:szCs w:val="22"/>
        </w:rPr>
        <w:t>2</w:t>
      </w:r>
      <w:r w:rsidRPr="00D60727">
        <w:rPr>
          <w:rFonts w:ascii="Helvetica" w:hAnsi="Helvetica"/>
          <w:sz w:val="22"/>
          <w:szCs w:val="22"/>
        </w:rPr>
        <w:t>:e00073–17. doi:</w:t>
      </w:r>
      <w:hyperlink r:id="rId17">
        <w:r w:rsidRPr="00D60727">
          <w:rPr>
            <w:rStyle w:val="Hyperlink"/>
            <w:rFonts w:ascii="Helvetica" w:hAnsi="Helvetica"/>
            <w:color w:val="auto"/>
            <w:sz w:val="22"/>
            <w:szCs w:val="22"/>
          </w:rPr>
          <w:t>10.1128/mSphereDirect.00073-17</w:t>
        </w:r>
      </w:hyperlink>
      <w:r w:rsidRPr="00D60727">
        <w:rPr>
          <w:rFonts w:ascii="Helvetica" w:hAnsi="Helvetica"/>
          <w:sz w:val="22"/>
          <w:szCs w:val="22"/>
        </w:rPr>
        <w:t>.</w:t>
      </w:r>
    </w:p>
    <w:p w14:paraId="25730CAD" w14:textId="0A659CDA"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7.</w:t>
      </w:r>
      <w:r w:rsidR="00C15811">
        <w:rPr>
          <w:rFonts w:ascii="Helvetica" w:hAnsi="Helvetica"/>
          <w:sz w:val="22"/>
          <w:szCs w:val="22"/>
        </w:rPr>
        <w:t xml:space="preserve"> </w:t>
      </w:r>
      <w:r w:rsidRPr="00D60727">
        <w:rPr>
          <w:rFonts w:ascii="Helvetica" w:hAnsi="Helvetica"/>
          <w:b/>
          <w:bCs/>
          <w:sz w:val="22"/>
          <w:szCs w:val="22"/>
        </w:rPr>
        <w:t>Rognes T</w:t>
      </w:r>
      <w:r w:rsidRPr="00D60727">
        <w:rPr>
          <w:rFonts w:ascii="Helvetica" w:hAnsi="Helvetica"/>
          <w:sz w:val="22"/>
          <w:szCs w:val="22"/>
        </w:rPr>
        <w:t xml:space="preserve">, </w:t>
      </w:r>
      <w:r w:rsidRPr="00D60727">
        <w:rPr>
          <w:rFonts w:ascii="Helvetica" w:hAnsi="Helvetica"/>
          <w:b/>
          <w:bCs/>
          <w:sz w:val="22"/>
          <w:szCs w:val="22"/>
        </w:rPr>
        <w:t>Flouri T</w:t>
      </w:r>
      <w:r w:rsidRPr="00D60727">
        <w:rPr>
          <w:rFonts w:ascii="Helvetica" w:hAnsi="Helvetica"/>
          <w:sz w:val="22"/>
          <w:szCs w:val="22"/>
        </w:rPr>
        <w:t xml:space="preserve">, </w:t>
      </w:r>
      <w:r w:rsidRPr="00D60727">
        <w:rPr>
          <w:rFonts w:ascii="Helvetica" w:hAnsi="Helvetica"/>
          <w:b/>
          <w:bCs/>
          <w:sz w:val="22"/>
          <w:szCs w:val="22"/>
        </w:rPr>
        <w:t>Nichols B</w:t>
      </w:r>
      <w:r w:rsidRPr="00D60727">
        <w:rPr>
          <w:rFonts w:ascii="Helvetica" w:hAnsi="Helvetica"/>
          <w:sz w:val="22"/>
          <w:szCs w:val="22"/>
        </w:rPr>
        <w:t xml:space="preserve">, </w:t>
      </w:r>
      <w:r w:rsidRPr="00D60727">
        <w:rPr>
          <w:rFonts w:ascii="Helvetica" w:hAnsi="Helvetica"/>
          <w:b/>
          <w:bCs/>
          <w:sz w:val="22"/>
          <w:szCs w:val="22"/>
        </w:rPr>
        <w:t>Quince C</w:t>
      </w:r>
      <w:r w:rsidRPr="00D60727">
        <w:rPr>
          <w:rFonts w:ascii="Helvetica" w:hAnsi="Helvetica"/>
          <w:sz w:val="22"/>
          <w:szCs w:val="22"/>
        </w:rPr>
        <w:t xml:space="preserve">, </w:t>
      </w:r>
      <w:r w:rsidRPr="00D60727">
        <w:rPr>
          <w:rFonts w:ascii="Helvetica" w:hAnsi="Helvetica"/>
          <w:b/>
          <w:bCs/>
          <w:sz w:val="22"/>
          <w:szCs w:val="22"/>
        </w:rPr>
        <w:t>Mahé F</w:t>
      </w:r>
      <w:r w:rsidRPr="00D60727">
        <w:rPr>
          <w:rFonts w:ascii="Helvetica" w:hAnsi="Helvetica"/>
          <w:sz w:val="22"/>
          <w:szCs w:val="22"/>
        </w:rPr>
        <w:t xml:space="preserve">. 2016. VSEARCH: a versatile open source tool for metagenomics. PeerJ </w:t>
      </w:r>
      <w:r w:rsidRPr="00D60727">
        <w:rPr>
          <w:rFonts w:ascii="Helvetica" w:hAnsi="Helvetica"/>
          <w:b/>
          <w:bCs/>
          <w:sz w:val="22"/>
          <w:szCs w:val="22"/>
        </w:rPr>
        <w:t>4</w:t>
      </w:r>
      <w:r w:rsidRPr="00D60727">
        <w:rPr>
          <w:rFonts w:ascii="Helvetica" w:hAnsi="Helvetica"/>
          <w:sz w:val="22"/>
          <w:szCs w:val="22"/>
        </w:rPr>
        <w:t>:e2584. doi:</w:t>
      </w:r>
      <w:hyperlink r:id="rId18">
        <w:r w:rsidRPr="00D60727">
          <w:rPr>
            <w:rStyle w:val="Hyperlink"/>
            <w:rFonts w:ascii="Helvetica" w:hAnsi="Helvetica"/>
            <w:color w:val="auto"/>
            <w:sz w:val="22"/>
            <w:szCs w:val="22"/>
          </w:rPr>
          <w:t>10.7717/peerj.2584</w:t>
        </w:r>
      </w:hyperlink>
      <w:r w:rsidRPr="00D60727">
        <w:rPr>
          <w:rFonts w:ascii="Helvetica" w:hAnsi="Helvetica"/>
          <w:sz w:val="22"/>
          <w:szCs w:val="22"/>
        </w:rPr>
        <w:t>.</w:t>
      </w:r>
    </w:p>
    <w:p w14:paraId="036A3BC7" w14:textId="46B1CF5E"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lastRenderedPageBreak/>
        <w:t>8.</w:t>
      </w:r>
      <w:r w:rsidR="00C15811">
        <w:rPr>
          <w:rFonts w:ascii="Helvetica" w:hAnsi="Helvetica"/>
          <w:sz w:val="22"/>
          <w:szCs w:val="22"/>
        </w:rPr>
        <w:t xml:space="preserve"> </w:t>
      </w:r>
      <w:r w:rsidRPr="00D60727">
        <w:rPr>
          <w:rFonts w:ascii="Helvetica" w:hAnsi="Helvetica"/>
          <w:b/>
          <w:bCs/>
          <w:sz w:val="22"/>
          <w:szCs w:val="22"/>
        </w:rPr>
        <w:t>Bolyen E</w:t>
      </w:r>
      <w:r w:rsidRPr="00D60727">
        <w:rPr>
          <w:rFonts w:ascii="Helvetica" w:hAnsi="Helvetica"/>
          <w:sz w:val="22"/>
          <w:szCs w:val="22"/>
        </w:rPr>
        <w:t xml:space="preserve">, </w:t>
      </w:r>
      <w:r w:rsidRPr="00D60727">
        <w:rPr>
          <w:rFonts w:ascii="Helvetica" w:hAnsi="Helvetica"/>
          <w:b/>
          <w:bCs/>
          <w:sz w:val="22"/>
          <w:szCs w:val="22"/>
        </w:rPr>
        <w:t>Rideout JR</w:t>
      </w:r>
      <w:r w:rsidRPr="00D60727">
        <w:rPr>
          <w:rFonts w:ascii="Helvetica" w:hAnsi="Helvetica"/>
          <w:sz w:val="22"/>
          <w:szCs w:val="22"/>
        </w:rPr>
        <w:t xml:space="preserve">, </w:t>
      </w:r>
      <w:r w:rsidRPr="00D60727">
        <w:rPr>
          <w:rFonts w:ascii="Helvetica" w:hAnsi="Helvetica"/>
          <w:b/>
          <w:bCs/>
          <w:sz w:val="22"/>
          <w:szCs w:val="22"/>
        </w:rPr>
        <w:t>Dillon MR</w:t>
      </w:r>
      <w:r w:rsidRPr="00D60727">
        <w:rPr>
          <w:rFonts w:ascii="Helvetica" w:hAnsi="Helvetica"/>
          <w:sz w:val="22"/>
          <w:szCs w:val="22"/>
        </w:rPr>
        <w:t xml:space="preserve">, </w:t>
      </w:r>
      <w:r w:rsidRPr="00D60727">
        <w:rPr>
          <w:rFonts w:ascii="Helvetica" w:hAnsi="Helvetica"/>
          <w:b/>
          <w:bCs/>
          <w:sz w:val="22"/>
          <w:szCs w:val="22"/>
        </w:rPr>
        <w:t>Bokulich NA</w:t>
      </w:r>
      <w:r w:rsidRPr="00D60727">
        <w:rPr>
          <w:rFonts w:ascii="Helvetica" w:hAnsi="Helvetica"/>
          <w:sz w:val="22"/>
          <w:szCs w:val="22"/>
        </w:rPr>
        <w:t xml:space="preserve">, </w:t>
      </w:r>
      <w:r w:rsidRPr="00D60727">
        <w:rPr>
          <w:rFonts w:ascii="Helvetica" w:hAnsi="Helvetica"/>
          <w:b/>
          <w:bCs/>
          <w:sz w:val="22"/>
          <w:szCs w:val="22"/>
        </w:rPr>
        <w:t>Abnet CC</w:t>
      </w:r>
      <w:r w:rsidRPr="00D60727">
        <w:rPr>
          <w:rFonts w:ascii="Helvetica" w:hAnsi="Helvetica"/>
          <w:sz w:val="22"/>
          <w:szCs w:val="22"/>
        </w:rPr>
        <w:t xml:space="preserve">, </w:t>
      </w:r>
      <w:r w:rsidRPr="00D60727">
        <w:rPr>
          <w:rFonts w:ascii="Helvetica" w:hAnsi="Helvetica"/>
          <w:b/>
          <w:bCs/>
          <w:sz w:val="22"/>
          <w:szCs w:val="22"/>
        </w:rPr>
        <w:t>Al-Ghalith GA</w:t>
      </w:r>
      <w:r w:rsidRPr="00D60727">
        <w:rPr>
          <w:rFonts w:ascii="Helvetica" w:hAnsi="Helvetica"/>
          <w:sz w:val="22"/>
          <w:szCs w:val="22"/>
        </w:rPr>
        <w:t xml:space="preserve">, </w:t>
      </w:r>
      <w:r w:rsidRPr="00D60727">
        <w:rPr>
          <w:rFonts w:ascii="Helvetica" w:hAnsi="Helvetica"/>
          <w:b/>
          <w:bCs/>
          <w:sz w:val="22"/>
          <w:szCs w:val="22"/>
        </w:rPr>
        <w:t>Alexander H</w:t>
      </w:r>
      <w:r w:rsidRPr="00D60727">
        <w:rPr>
          <w:rFonts w:ascii="Helvetica" w:hAnsi="Helvetica"/>
          <w:sz w:val="22"/>
          <w:szCs w:val="22"/>
        </w:rPr>
        <w:t xml:space="preserve">, </w:t>
      </w:r>
      <w:r w:rsidRPr="00D60727">
        <w:rPr>
          <w:rFonts w:ascii="Helvetica" w:hAnsi="Helvetica"/>
          <w:b/>
          <w:bCs/>
          <w:sz w:val="22"/>
          <w:szCs w:val="22"/>
        </w:rPr>
        <w:t>Alm EJ</w:t>
      </w:r>
      <w:r w:rsidRPr="00D60727">
        <w:rPr>
          <w:rFonts w:ascii="Helvetica" w:hAnsi="Helvetica"/>
          <w:sz w:val="22"/>
          <w:szCs w:val="22"/>
        </w:rPr>
        <w:t xml:space="preserve">, </w:t>
      </w:r>
      <w:r w:rsidRPr="00D60727">
        <w:rPr>
          <w:rFonts w:ascii="Helvetica" w:hAnsi="Helvetica"/>
          <w:b/>
          <w:bCs/>
          <w:sz w:val="22"/>
          <w:szCs w:val="22"/>
        </w:rPr>
        <w:t>Arumugam M</w:t>
      </w:r>
      <w:r w:rsidRPr="00D60727">
        <w:rPr>
          <w:rFonts w:ascii="Helvetica" w:hAnsi="Helvetica"/>
          <w:sz w:val="22"/>
          <w:szCs w:val="22"/>
        </w:rPr>
        <w:t xml:space="preserve">, </w:t>
      </w:r>
      <w:r w:rsidRPr="00D60727">
        <w:rPr>
          <w:rFonts w:ascii="Helvetica" w:hAnsi="Helvetica"/>
          <w:b/>
          <w:bCs/>
          <w:sz w:val="22"/>
          <w:szCs w:val="22"/>
        </w:rPr>
        <w:t>Asnicar F</w:t>
      </w:r>
      <w:r w:rsidRPr="00D60727">
        <w:rPr>
          <w:rFonts w:ascii="Helvetica" w:hAnsi="Helvetica"/>
          <w:sz w:val="22"/>
          <w:szCs w:val="22"/>
        </w:rPr>
        <w:t xml:space="preserve">, </w:t>
      </w:r>
      <w:r w:rsidRPr="00D60727">
        <w:rPr>
          <w:rFonts w:ascii="Helvetica" w:hAnsi="Helvetica"/>
          <w:b/>
          <w:bCs/>
          <w:sz w:val="22"/>
          <w:szCs w:val="22"/>
        </w:rPr>
        <w:t>Bai Y</w:t>
      </w:r>
      <w:r w:rsidRPr="00D60727">
        <w:rPr>
          <w:rFonts w:ascii="Helvetica" w:hAnsi="Helvetica"/>
          <w:sz w:val="22"/>
          <w:szCs w:val="22"/>
        </w:rPr>
        <w:t xml:space="preserve">, </w:t>
      </w:r>
      <w:r w:rsidRPr="00D60727">
        <w:rPr>
          <w:rFonts w:ascii="Helvetica" w:hAnsi="Helvetica"/>
          <w:b/>
          <w:bCs/>
          <w:sz w:val="22"/>
          <w:szCs w:val="22"/>
        </w:rPr>
        <w:t>Bisanz JE</w:t>
      </w:r>
      <w:r w:rsidRPr="00D60727">
        <w:rPr>
          <w:rFonts w:ascii="Helvetica" w:hAnsi="Helvetica"/>
          <w:sz w:val="22"/>
          <w:szCs w:val="22"/>
        </w:rPr>
        <w:t xml:space="preserve">, </w:t>
      </w:r>
      <w:r w:rsidRPr="00D60727">
        <w:rPr>
          <w:rFonts w:ascii="Helvetica" w:hAnsi="Helvetica"/>
          <w:b/>
          <w:bCs/>
          <w:sz w:val="22"/>
          <w:szCs w:val="22"/>
        </w:rPr>
        <w:t>Bittinger K</w:t>
      </w:r>
      <w:r w:rsidRPr="00D60727">
        <w:rPr>
          <w:rFonts w:ascii="Helvetica" w:hAnsi="Helvetica"/>
          <w:sz w:val="22"/>
          <w:szCs w:val="22"/>
        </w:rPr>
        <w:t xml:space="preserve">, </w:t>
      </w:r>
      <w:r w:rsidRPr="00D60727">
        <w:rPr>
          <w:rFonts w:ascii="Helvetica" w:hAnsi="Helvetica"/>
          <w:b/>
          <w:bCs/>
          <w:sz w:val="22"/>
          <w:szCs w:val="22"/>
        </w:rPr>
        <w:t>Brejnrod A</w:t>
      </w:r>
      <w:r w:rsidRPr="00D60727">
        <w:rPr>
          <w:rFonts w:ascii="Helvetica" w:hAnsi="Helvetica"/>
          <w:sz w:val="22"/>
          <w:szCs w:val="22"/>
        </w:rPr>
        <w:t xml:space="preserve">, </w:t>
      </w:r>
      <w:r w:rsidRPr="00D60727">
        <w:rPr>
          <w:rFonts w:ascii="Helvetica" w:hAnsi="Helvetica"/>
          <w:b/>
          <w:bCs/>
          <w:sz w:val="22"/>
          <w:szCs w:val="22"/>
        </w:rPr>
        <w:t>Brislawn CJ</w:t>
      </w:r>
      <w:r w:rsidRPr="00D60727">
        <w:rPr>
          <w:rFonts w:ascii="Helvetica" w:hAnsi="Helvetica"/>
          <w:sz w:val="22"/>
          <w:szCs w:val="22"/>
        </w:rPr>
        <w:t xml:space="preserve">, </w:t>
      </w:r>
      <w:r w:rsidRPr="00D60727">
        <w:rPr>
          <w:rFonts w:ascii="Helvetica" w:hAnsi="Helvetica"/>
          <w:b/>
          <w:bCs/>
          <w:sz w:val="22"/>
          <w:szCs w:val="22"/>
        </w:rPr>
        <w:t>Brown CT</w:t>
      </w:r>
      <w:r w:rsidRPr="00D60727">
        <w:rPr>
          <w:rFonts w:ascii="Helvetica" w:hAnsi="Helvetica"/>
          <w:sz w:val="22"/>
          <w:szCs w:val="22"/>
        </w:rPr>
        <w:t xml:space="preserve">, </w:t>
      </w:r>
      <w:r w:rsidRPr="00D60727">
        <w:rPr>
          <w:rFonts w:ascii="Helvetica" w:hAnsi="Helvetica"/>
          <w:b/>
          <w:bCs/>
          <w:sz w:val="22"/>
          <w:szCs w:val="22"/>
        </w:rPr>
        <w:t>Callahan BJ</w:t>
      </w:r>
      <w:r w:rsidRPr="00D60727">
        <w:rPr>
          <w:rFonts w:ascii="Helvetica" w:hAnsi="Helvetica"/>
          <w:sz w:val="22"/>
          <w:szCs w:val="22"/>
        </w:rPr>
        <w:t xml:space="preserve">, </w:t>
      </w:r>
      <w:r w:rsidRPr="00D60727">
        <w:rPr>
          <w:rFonts w:ascii="Helvetica" w:hAnsi="Helvetica"/>
          <w:b/>
          <w:bCs/>
          <w:sz w:val="22"/>
          <w:szCs w:val="22"/>
        </w:rPr>
        <w:t>Caraballo-Rodríguez AM</w:t>
      </w:r>
      <w:r w:rsidRPr="00D60727">
        <w:rPr>
          <w:rFonts w:ascii="Helvetica" w:hAnsi="Helvetica"/>
          <w:sz w:val="22"/>
          <w:szCs w:val="22"/>
        </w:rPr>
        <w:t xml:space="preserve">, </w:t>
      </w:r>
      <w:r w:rsidRPr="00D60727">
        <w:rPr>
          <w:rFonts w:ascii="Helvetica" w:hAnsi="Helvetica"/>
          <w:b/>
          <w:bCs/>
          <w:sz w:val="22"/>
          <w:szCs w:val="22"/>
        </w:rPr>
        <w:t>Chase J</w:t>
      </w:r>
      <w:r w:rsidRPr="00D60727">
        <w:rPr>
          <w:rFonts w:ascii="Helvetica" w:hAnsi="Helvetica"/>
          <w:sz w:val="22"/>
          <w:szCs w:val="22"/>
        </w:rPr>
        <w:t xml:space="preserve">, </w:t>
      </w:r>
      <w:r w:rsidRPr="00D60727">
        <w:rPr>
          <w:rFonts w:ascii="Helvetica" w:hAnsi="Helvetica"/>
          <w:b/>
          <w:bCs/>
          <w:sz w:val="22"/>
          <w:szCs w:val="22"/>
        </w:rPr>
        <w:t>Cope EK</w:t>
      </w:r>
      <w:r w:rsidRPr="00D60727">
        <w:rPr>
          <w:rFonts w:ascii="Helvetica" w:hAnsi="Helvetica"/>
          <w:sz w:val="22"/>
          <w:szCs w:val="22"/>
        </w:rPr>
        <w:t xml:space="preserve">, </w:t>
      </w:r>
      <w:r w:rsidRPr="00D60727">
        <w:rPr>
          <w:rFonts w:ascii="Helvetica" w:hAnsi="Helvetica"/>
          <w:b/>
          <w:bCs/>
          <w:sz w:val="22"/>
          <w:szCs w:val="22"/>
        </w:rPr>
        <w:t>Da Silva R</w:t>
      </w:r>
      <w:r w:rsidRPr="00D60727">
        <w:rPr>
          <w:rFonts w:ascii="Helvetica" w:hAnsi="Helvetica"/>
          <w:sz w:val="22"/>
          <w:szCs w:val="22"/>
        </w:rPr>
        <w:t xml:space="preserve">, </w:t>
      </w:r>
      <w:r w:rsidRPr="00D60727">
        <w:rPr>
          <w:rFonts w:ascii="Helvetica" w:hAnsi="Helvetica"/>
          <w:b/>
          <w:bCs/>
          <w:sz w:val="22"/>
          <w:szCs w:val="22"/>
        </w:rPr>
        <w:t>Diener C</w:t>
      </w:r>
      <w:r w:rsidRPr="00D60727">
        <w:rPr>
          <w:rFonts w:ascii="Helvetica" w:hAnsi="Helvetica"/>
          <w:sz w:val="22"/>
          <w:szCs w:val="22"/>
        </w:rPr>
        <w:t xml:space="preserve">, </w:t>
      </w:r>
      <w:r w:rsidRPr="00D60727">
        <w:rPr>
          <w:rFonts w:ascii="Helvetica" w:hAnsi="Helvetica"/>
          <w:b/>
          <w:bCs/>
          <w:sz w:val="22"/>
          <w:szCs w:val="22"/>
        </w:rPr>
        <w:t>Dorrestein PC</w:t>
      </w:r>
      <w:r w:rsidRPr="00D60727">
        <w:rPr>
          <w:rFonts w:ascii="Helvetica" w:hAnsi="Helvetica"/>
          <w:sz w:val="22"/>
          <w:szCs w:val="22"/>
        </w:rPr>
        <w:t xml:space="preserve">, </w:t>
      </w:r>
      <w:r w:rsidRPr="00D60727">
        <w:rPr>
          <w:rFonts w:ascii="Helvetica" w:hAnsi="Helvetica"/>
          <w:b/>
          <w:bCs/>
          <w:sz w:val="22"/>
          <w:szCs w:val="22"/>
        </w:rPr>
        <w:t>Douglas GM</w:t>
      </w:r>
      <w:r w:rsidRPr="00D60727">
        <w:rPr>
          <w:rFonts w:ascii="Helvetica" w:hAnsi="Helvetica"/>
          <w:sz w:val="22"/>
          <w:szCs w:val="22"/>
        </w:rPr>
        <w:t xml:space="preserve">, </w:t>
      </w:r>
      <w:r w:rsidRPr="00D60727">
        <w:rPr>
          <w:rFonts w:ascii="Helvetica" w:hAnsi="Helvetica"/>
          <w:b/>
          <w:bCs/>
          <w:sz w:val="22"/>
          <w:szCs w:val="22"/>
        </w:rPr>
        <w:t>Durall DM</w:t>
      </w:r>
      <w:r w:rsidRPr="00D60727">
        <w:rPr>
          <w:rFonts w:ascii="Helvetica" w:hAnsi="Helvetica"/>
          <w:sz w:val="22"/>
          <w:szCs w:val="22"/>
        </w:rPr>
        <w:t xml:space="preserve">, </w:t>
      </w:r>
      <w:r w:rsidRPr="00D60727">
        <w:rPr>
          <w:rFonts w:ascii="Helvetica" w:hAnsi="Helvetica"/>
          <w:b/>
          <w:bCs/>
          <w:sz w:val="22"/>
          <w:szCs w:val="22"/>
        </w:rPr>
        <w:t>Duvallet C</w:t>
      </w:r>
      <w:r w:rsidRPr="00D60727">
        <w:rPr>
          <w:rFonts w:ascii="Helvetica" w:hAnsi="Helvetica"/>
          <w:sz w:val="22"/>
          <w:szCs w:val="22"/>
        </w:rPr>
        <w:t xml:space="preserve">, </w:t>
      </w:r>
      <w:r w:rsidRPr="00D60727">
        <w:rPr>
          <w:rFonts w:ascii="Helvetica" w:hAnsi="Helvetica"/>
          <w:b/>
          <w:bCs/>
          <w:sz w:val="22"/>
          <w:szCs w:val="22"/>
        </w:rPr>
        <w:t>Edwardson CF</w:t>
      </w:r>
      <w:r w:rsidRPr="00D60727">
        <w:rPr>
          <w:rFonts w:ascii="Helvetica" w:hAnsi="Helvetica"/>
          <w:sz w:val="22"/>
          <w:szCs w:val="22"/>
        </w:rPr>
        <w:t xml:space="preserve">, </w:t>
      </w:r>
      <w:r w:rsidRPr="00D60727">
        <w:rPr>
          <w:rFonts w:ascii="Helvetica" w:hAnsi="Helvetica"/>
          <w:b/>
          <w:bCs/>
          <w:sz w:val="22"/>
          <w:szCs w:val="22"/>
        </w:rPr>
        <w:t>Ernst M</w:t>
      </w:r>
      <w:r w:rsidRPr="00D60727">
        <w:rPr>
          <w:rFonts w:ascii="Helvetica" w:hAnsi="Helvetica"/>
          <w:sz w:val="22"/>
          <w:szCs w:val="22"/>
        </w:rPr>
        <w:t xml:space="preserve">, </w:t>
      </w:r>
      <w:r w:rsidRPr="00D60727">
        <w:rPr>
          <w:rFonts w:ascii="Helvetica" w:hAnsi="Helvetica"/>
          <w:b/>
          <w:bCs/>
          <w:sz w:val="22"/>
          <w:szCs w:val="22"/>
        </w:rPr>
        <w:t>Estaki M</w:t>
      </w:r>
      <w:r w:rsidRPr="00D60727">
        <w:rPr>
          <w:rFonts w:ascii="Helvetica" w:hAnsi="Helvetica"/>
          <w:sz w:val="22"/>
          <w:szCs w:val="22"/>
        </w:rPr>
        <w:t xml:space="preserve">, </w:t>
      </w:r>
      <w:r w:rsidRPr="00D60727">
        <w:rPr>
          <w:rFonts w:ascii="Helvetica" w:hAnsi="Helvetica"/>
          <w:b/>
          <w:bCs/>
          <w:sz w:val="22"/>
          <w:szCs w:val="22"/>
        </w:rPr>
        <w:t>Fouquier J</w:t>
      </w:r>
      <w:r w:rsidRPr="00D60727">
        <w:rPr>
          <w:rFonts w:ascii="Helvetica" w:hAnsi="Helvetica"/>
          <w:sz w:val="22"/>
          <w:szCs w:val="22"/>
        </w:rPr>
        <w:t xml:space="preserve">, </w:t>
      </w:r>
      <w:r w:rsidRPr="00D60727">
        <w:rPr>
          <w:rFonts w:ascii="Helvetica" w:hAnsi="Helvetica"/>
          <w:b/>
          <w:bCs/>
          <w:sz w:val="22"/>
          <w:szCs w:val="22"/>
        </w:rPr>
        <w:t>Gauglitz JM</w:t>
      </w:r>
      <w:r w:rsidRPr="00D60727">
        <w:rPr>
          <w:rFonts w:ascii="Helvetica" w:hAnsi="Helvetica"/>
          <w:sz w:val="22"/>
          <w:szCs w:val="22"/>
        </w:rPr>
        <w:t xml:space="preserve">, </w:t>
      </w:r>
      <w:r w:rsidRPr="00D60727">
        <w:rPr>
          <w:rFonts w:ascii="Helvetica" w:hAnsi="Helvetica"/>
          <w:b/>
          <w:bCs/>
          <w:sz w:val="22"/>
          <w:szCs w:val="22"/>
        </w:rPr>
        <w:t>Gibbons SM</w:t>
      </w:r>
      <w:r w:rsidRPr="00D60727">
        <w:rPr>
          <w:rFonts w:ascii="Helvetica" w:hAnsi="Helvetica"/>
          <w:sz w:val="22"/>
          <w:szCs w:val="22"/>
        </w:rPr>
        <w:t xml:space="preserve">, </w:t>
      </w:r>
      <w:r w:rsidRPr="00D60727">
        <w:rPr>
          <w:rFonts w:ascii="Helvetica" w:hAnsi="Helvetica"/>
          <w:b/>
          <w:bCs/>
          <w:sz w:val="22"/>
          <w:szCs w:val="22"/>
        </w:rPr>
        <w:t>Gibson DL</w:t>
      </w:r>
      <w:r w:rsidRPr="00D60727">
        <w:rPr>
          <w:rFonts w:ascii="Helvetica" w:hAnsi="Helvetica"/>
          <w:sz w:val="22"/>
          <w:szCs w:val="22"/>
        </w:rPr>
        <w:t xml:space="preserve">, </w:t>
      </w:r>
      <w:r w:rsidRPr="00D60727">
        <w:rPr>
          <w:rFonts w:ascii="Helvetica" w:hAnsi="Helvetica"/>
          <w:b/>
          <w:bCs/>
          <w:sz w:val="22"/>
          <w:szCs w:val="22"/>
        </w:rPr>
        <w:t>Gonzalez A</w:t>
      </w:r>
      <w:r w:rsidRPr="00D60727">
        <w:rPr>
          <w:rFonts w:ascii="Helvetica" w:hAnsi="Helvetica"/>
          <w:sz w:val="22"/>
          <w:szCs w:val="22"/>
        </w:rPr>
        <w:t xml:space="preserve">, </w:t>
      </w:r>
      <w:r w:rsidRPr="00D60727">
        <w:rPr>
          <w:rFonts w:ascii="Helvetica" w:hAnsi="Helvetica"/>
          <w:b/>
          <w:bCs/>
          <w:sz w:val="22"/>
          <w:szCs w:val="22"/>
        </w:rPr>
        <w:t>Gorlick K</w:t>
      </w:r>
      <w:r w:rsidRPr="00D60727">
        <w:rPr>
          <w:rFonts w:ascii="Helvetica" w:hAnsi="Helvetica"/>
          <w:sz w:val="22"/>
          <w:szCs w:val="22"/>
        </w:rPr>
        <w:t xml:space="preserve">, </w:t>
      </w:r>
      <w:r w:rsidRPr="00D60727">
        <w:rPr>
          <w:rFonts w:ascii="Helvetica" w:hAnsi="Helvetica"/>
          <w:b/>
          <w:bCs/>
          <w:sz w:val="22"/>
          <w:szCs w:val="22"/>
        </w:rPr>
        <w:t>Guo J</w:t>
      </w:r>
      <w:r w:rsidRPr="00D60727">
        <w:rPr>
          <w:rFonts w:ascii="Helvetica" w:hAnsi="Helvetica"/>
          <w:sz w:val="22"/>
          <w:szCs w:val="22"/>
        </w:rPr>
        <w:t xml:space="preserve">, </w:t>
      </w:r>
      <w:r w:rsidRPr="00D60727">
        <w:rPr>
          <w:rFonts w:ascii="Helvetica" w:hAnsi="Helvetica"/>
          <w:b/>
          <w:bCs/>
          <w:sz w:val="22"/>
          <w:szCs w:val="22"/>
        </w:rPr>
        <w:t>Hillmann B</w:t>
      </w:r>
      <w:r w:rsidRPr="00D60727">
        <w:rPr>
          <w:rFonts w:ascii="Helvetica" w:hAnsi="Helvetica"/>
          <w:sz w:val="22"/>
          <w:szCs w:val="22"/>
        </w:rPr>
        <w:t xml:space="preserve">, </w:t>
      </w:r>
      <w:r w:rsidRPr="00D60727">
        <w:rPr>
          <w:rFonts w:ascii="Helvetica" w:hAnsi="Helvetica"/>
          <w:b/>
          <w:bCs/>
          <w:sz w:val="22"/>
          <w:szCs w:val="22"/>
        </w:rPr>
        <w:t>Holmes S</w:t>
      </w:r>
      <w:r w:rsidRPr="00D60727">
        <w:rPr>
          <w:rFonts w:ascii="Helvetica" w:hAnsi="Helvetica"/>
          <w:sz w:val="22"/>
          <w:szCs w:val="22"/>
        </w:rPr>
        <w:t xml:space="preserve">, </w:t>
      </w:r>
      <w:r w:rsidRPr="00D60727">
        <w:rPr>
          <w:rFonts w:ascii="Helvetica" w:hAnsi="Helvetica"/>
          <w:b/>
          <w:bCs/>
          <w:sz w:val="22"/>
          <w:szCs w:val="22"/>
        </w:rPr>
        <w:t>Holste H</w:t>
      </w:r>
      <w:r w:rsidRPr="00D60727">
        <w:rPr>
          <w:rFonts w:ascii="Helvetica" w:hAnsi="Helvetica"/>
          <w:sz w:val="22"/>
          <w:szCs w:val="22"/>
        </w:rPr>
        <w:t xml:space="preserve">, </w:t>
      </w:r>
      <w:r w:rsidRPr="00D60727">
        <w:rPr>
          <w:rFonts w:ascii="Helvetica" w:hAnsi="Helvetica"/>
          <w:b/>
          <w:bCs/>
          <w:sz w:val="22"/>
          <w:szCs w:val="22"/>
        </w:rPr>
        <w:t>Huttenhower C</w:t>
      </w:r>
      <w:r w:rsidRPr="00D60727">
        <w:rPr>
          <w:rFonts w:ascii="Helvetica" w:hAnsi="Helvetica"/>
          <w:sz w:val="22"/>
          <w:szCs w:val="22"/>
        </w:rPr>
        <w:t xml:space="preserve">, </w:t>
      </w:r>
      <w:r w:rsidRPr="00D60727">
        <w:rPr>
          <w:rFonts w:ascii="Helvetica" w:hAnsi="Helvetica"/>
          <w:b/>
          <w:bCs/>
          <w:sz w:val="22"/>
          <w:szCs w:val="22"/>
        </w:rPr>
        <w:t>Huttley GA</w:t>
      </w:r>
      <w:r w:rsidRPr="00D60727">
        <w:rPr>
          <w:rFonts w:ascii="Helvetica" w:hAnsi="Helvetica"/>
          <w:sz w:val="22"/>
          <w:szCs w:val="22"/>
        </w:rPr>
        <w:t xml:space="preserve">, </w:t>
      </w:r>
      <w:r w:rsidRPr="00D60727">
        <w:rPr>
          <w:rFonts w:ascii="Helvetica" w:hAnsi="Helvetica"/>
          <w:b/>
          <w:bCs/>
          <w:sz w:val="22"/>
          <w:szCs w:val="22"/>
        </w:rPr>
        <w:t>Janssen S</w:t>
      </w:r>
      <w:r w:rsidRPr="00D60727">
        <w:rPr>
          <w:rFonts w:ascii="Helvetica" w:hAnsi="Helvetica"/>
          <w:sz w:val="22"/>
          <w:szCs w:val="22"/>
        </w:rPr>
        <w:t xml:space="preserve">, </w:t>
      </w:r>
      <w:r w:rsidRPr="00D60727">
        <w:rPr>
          <w:rFonts w:ascii="Helvetica" w:hAnsi="Helvetica"/>
          <w:b/>
          <w:bCs/>
          <w:sz w:val="22"/>
          <w:szCs w:val="22"/>
        </w:rPr>
        <w:t>Jarmusch AK</w:t>
      </w:r>
      <w:r w:rsidRPr="00D60727">
        <w:rPr>
          <w:rFonts w:ascii="Helvetica" w:hAnsi="Helvetica"/>
          <w:sz w:val="22"/>
          <w:szCs w:val="22"/>
        </w:rPr>
        <w:t xml:space="preserve">, </w:t>
      </w:r>
      <w:r w:rsidRPr="00D60727">
        <w:rPr>
          <w:rFonts w:ascii="Helvetica" w:hAnsi="Helvetica"/>
          <w:b/>
          <w:bCs/>
          <w:sz w:val="22"/>
          <w:szCs w:val="22"/>
        </w:rPr>
        <w:t>Jiang L</w:t>
      </w:r>
      <w:r w:rsidRPr="00D60727">
        <w:rPr>
          <w:rFonts w:ascii="Helvetica" w:hAnsi="Helvetica"/>
          <w:sz w:val="22"/>
          <w:szCs w:val="22"/>
        </w:rPr>
        <w:t xml:space="preserve">, </w:t>
      </w:r>
      <w:r w:rsidRPr="00D60727">
        <w:rPr>
          <w:rFonts w:ascii="Helvetica" w:hAnsi="Helvetica"/>
          <w:b/>
          <w:bCs/>
          <w:sz w:val="22"/>
          <w:szCs w:val="22"/>
        </w:rPr>
        <w:t>Kaehler BD</w:t>
      </w:r>
      <w:r w:rsidRPr="00D60727">
        <w:rPr>
          <w:rFonts w:ascii="Helvetica" w:hAnsi="Helvetica"/>
          <w:sz w:val="22"/>
          <w:szCs w:val="22"/>
        </w:rPr>
        <w:t xml:space="preserve">, </w:t>
      </w:r>
      <w:r w:rsidRPr="00D60727">
        <w:rPr>
          <w:rFonts w:ascii="Helvetica" w:hAnsi="Helvetica"/>
          <w:b/>
          <w:bCs/>
          <w:sz w:val="22"/>
          <w:szCs w:val="22"/>
        </w:rPr>
        <w:t>Kang KB</w:t>
      </w:r>
      <w:r w:rsidRPr="00D60727">
        <w:rPr>
          <w:rFonts w:ascii="Helvetica" w:hAnsi="Helvetica"/>
          <w:sz w:val="22"/>
          <w:szCs w:val="22"/>
        </w:rPr>
        <w:t xml:space="preserve">, </w:t>
      </w:r>
      <w:r w:rsidRPr="00D60727">
        <w:rPr>
          <w:rFonts w:ascii="Helvetica" w:hAnsi="Helvetica"/>
          <w:b/>
          <w:bCs/>
          <w:sz w:val="22"/>
          <w:szCs w:val="22"/>
        </w:rPr>
        <w:t>Keefe CR</w:t>
      </w:r>
      <w:r w:rsidRPr="00D60727">
        <w:rPr>
          <w:rFonts w:ascii="Helvetica" w:hAnsi="Helvetica"/>
          <w:sz w:val="22"/>
          <w:szCs w:val="22"/>
        </w:rPr>
        <w:t xml:space="preserve">, </w:t>
      </w:r>
      <w:r w:rsidRPr="00D60727">
        <w:rPr>
          <w:rFonts w:ascii="Helvetica" w:hAnsi="Helvetica"/>
          <w:b/>
          <w:bCs/>
          <w:sz w:val="22"/>
          <w:szCs w:val="22"/>
        </w:rPr>
        <w:t>Keim P</w:t>
      </w:r>
      <w:r w:rsidRPr="00D60727">
        <w:rPr>
          <w:rFonts w:ascii="Helvetica" w:hAnsi="Helvetica"/>
          <w:sz w:val="22"/>
          <w:szCs w:val="22"/>
        </w:rPr>
        <w:t xml:space="preserve">, </w:t>
      </w:r>
      <w:r w:rsidRPr="00D60727">
        <w:rPr>
          <w:rFonts w:ascii="Helvetica" w:hAnsi="Helvetica"/>
          <w:b/>
          <w:bCs/>
          <w:sz w:val="22"/>
          <w:szCs w:val="22"/>
        </w:rPr>
        <w:t>Kelley ST</w:t>
      </w:r>
      <w:r w:rsidRPr="00D60727">
        <w:rPr>
          <w:rFonts w:ascii="Helvetica" w:hAnsi="Helvetica"/>
          <w:sz w:val="22"/>
          <w:szCs w:val="22"/>
        </w:rPr>
        <w:t xml:space="preserve">, </w:t>
      </w:r>
      <w:r w:rsidRPr="00D60727">
        <w:rPr>
          <w:rFonts w:ascii="Helvetica" w:hAnsi="Helvetica"/>
          <w:b/>
          <w:bCs/>
          <w:sz w:val="22"/>
          <w:szCs w:val="22"/>
        </w:rPr>
        <w:t>Knights D</w:t>
      </w:r>
      <w:r w:rsidRPr="00D60727">
        <w:rPr>
          <w:rFonts w:ascii="Helvetica" w:hAnsi="Helvetica"/>
          <w:sz w:val="22"/>
          <w:szCs w:val="22"/>
        </w:rPr>
        <w:t xml:space="preserve">, </w:t>
      </w:r>
      <w:r w:rsidRPr="00D60727">
        <w:rPr>
          <w:rFonts w:ascii="Helvetica" w:hAnsi="Helvetica"/>
          <w:b/>
          <w:bCs/>
          <w:sz w:val="22"/>
          <w:szCs w:val="22"/>
        </w:rPr>
        <w:t>Koester I</w:t>
      </w:r>
      <w:r w:rsidRPr="00D60727">
        <w:rPr>
          <w:rFonts w:ascii="Helvetica" w:hAnsi="Helvetica"/>
          <w:sz w:val="22"/>
          <w:szCs w:val="22"/>
        </w:rPr>
        <w:t xml:space="preserve">, </w:t>
      </w:r>
      <w:r w:rsidRPr="00D60727">
        <w:rPr>
          <w:rFonts w:ascii="Helvetica" w:hAnsi="Helvetica"/>
          <w:b/>
          <w:bCs/>
          <w:sz w:val="22"/>
          <w:szCs w:val="22"/>
        </w:rPr>
        <w:t>Kosciolek T</w:t>
      </w:r>
      <w:r w:rsidRPr="00D60727">
        <w:rPr>
          <w:rFonts w:ascii="Helvetica" w:hAnsi="Helvetica"/>
          <w:sz w:val="22"/>
          <w:szCs w:val="22"/>
        </w:rPr>
        <w:t xml:space="preserve">, </w:t>
      </w:r>
      <w:r w:rsidRPr="00D60727">
        <w:rPr>
          <w:rFonts w:ascii="Helvetica" w:hAnsi="Helvetica"/>
          <w:b/>
          <w:bCs/>
          <w:sz w:val="22"/>
          <w:szCs w:val="22"/>
        </w:rPr>
        <w:t>Kreps J</w:t>
      </w:r>
      <w:r w:rsidRPr="00D60727">
        <w:rPr>
          <w:rFonts w:ascii="Helvetica" w:hAnsi="Helvetica"/>
          <w:sz w:val="22"/>
          <w:szCs w:val="22"/>
        </w:rPr>
        <w:t xml:space="preserve">, </w:t>
      </w:r>
      <w:r w:rsidRPr="00D60727">
        <w:rPr>
          <w:rFonts w:ascii="Helvetica" w:hAnsi="Helvetica"/>
          <w:b/>
          <w:bCs/>
          <w:sz w:val="22"/>
          <w:szCs w:val="22"/>
        </w:rPr>
        <w:t>Langille MGI</w:t>
      </w:r>
      <w:r w:rsidRPr="00D60727">
        <w:rPr>
          <w:rFonts w:ascii="Helvetica" w:hAnsi="Helvetica"/>
          <w:sz w:val="22"/>
          <w:szCs w:val="22"/>
        </w:rPr>
        <w:t xml:space="preserve">, </w:t>
      </w:r>
      <w:r w:rsidRPr="00D60727">
        <w:rPr>
          <w:rFonts w:ascii="Helvetica" w:hAnsi="Helvetica"/>
          <w:b/>
          <w:bCs/>
          <w:sz w:val="22"/>
          <w:szCs w:val="22"/>
        </w:rPr>
        <w:t>Lee J</w:t>
      </w:r>
      <w:r w:rsidRPr="00D60727">
        <w:rPr>
          <w:rFonts w:ascii="Helvetica" w:hAnsi="Helvetica"/>
          <w:sz w:val="22"/>
          <w:szCs w:val="22"/>
        </w:rPr>
        <w:t xml:space="preserve">, </w:t>
      </w:r>
      <w:r w:rsidRPr="00D60727">
        <w:rPr>
          <w:rFonts w:ascii="Helvetica" w:hAnsi="Helvetica"/>
          <w:b/>
          <w:bCs/>
          <w:sz w:val="22"/>
          <w:szCs w:val="22"/>
        </w:rPr>
        <w:t>Ley R</w:t>
      </w:r>
      <w:r w:rsidRPr="00D60727">
        <w:rPr>
          <w:rFonts w:ascii="Helvetica" w:hAnsi="Helvetica"/>
          <w:sz w:val="22"/>
          <w:szCs w:val="22"/>
        </w:rPr>
        <w:t xml:space="preserve">, </w:t>
      </w:r>
      <w:r w:rsidRPr="00D60727">
        <w:rPr>
          <w:rFonts w:ascii="Helvetica" w:hAnsi="Helvetica"/>
          <w:b/>
          <w:bCs/>
          <w:sz w:val="22"/>
          <w:szCs w:val="22"/>
        </w:rPr>
        <w:t>Liu Y-X</w:t>
      </w:r>
      <w:r w:rsidRPr="00D60727">
        <w:rPr>
          <w:rFonts w:ascii="Helvetica" w:hAnsi="Helvetica"/>
          <w:sz w:val="22"/>
          <w:szCs w:val="22"/>
        </w:rPr>
        <w:t xml:space="preserve">, </w:t>
      </w:r>
      <w:r w:rsidRPr="00D60727">
        <w:rPr>
          <w:rFonts w:ascii="Helvetica" w:hAnsi="Helvetica"/>
          <w:b/>
          <w:bCs/>
          <w:sz w:val="22"/>
          <w:szCs w:val="22"/>
        </w:rPr>
        <w:t>Loftfield E</w:t>
      </w:r>
      <w:r w:rsidRPr="00D60727">
        <w:rPr>
          <w:rFonts w:ascii="Helvetica" w:hAnsi="Helvetica"/>
          <w:sz w:val="22"/>
          <w:szCs w:val="22"/>
        </w:rPr>
        <w:t xml:space="preserve">, </w:t>
      </w:r>
      <w:r w:rsidRPr="00D60727">
        <w:rPr>
          <w:rFonts w:ascii="Helvetica" w:hAnsi="Helvetica"/>
          <w:b/>
          <w:bCs/>
          <w:sz w:val="22"/>
          <w:szCs w:val="22"/>
        </w:rPr>
        <w:t>Lozupone C</w:t>
      </w:r>
      <w:r w:rsidRPr="00D60727">
        <w:rPr>
          <w:rFonts w:ascii="Helvetica" w:hAnsi="Helvetica"/>
          <w:sz w:val="22"/>
          <w:szCs w:val="22"/>
        </w:rPr>
        <w:t xml:space="preserve">, </w:t>
      </w:r>
      <w:r w:rsidRPr="00D60727">
        <w:rPr>
          <w:rFonts w:ascii="Helvetica" w:hAnsi="Helvetica"/>
          <w:b/>
          <w:bCs/>
          <w:sz w:val="22"/>
          <w:szCs w:val="22"/>
        </w:rPr>
        <w:t>Maher M</w:t>
      </w:r>
      <w:r w:rsidRPr="00D60727">
        <w:rPr>
          <w:rFonts w:ascii="Helvetica" w:hAnsi="Helvetica"/>
          <w:sz w:val="22"/>
          <w:szCs w:val="22"/>
        </w:rPr>
        <w:t xml:space="preserve">, </w:t>
      </w:r>
      <w:r w:rsidRPr="00D60727">
        <w:rPr>
          <w:rFonts w:ascii="Helvetica" w:hAnsi="Helvetica"/>
          <w:b/>
          <w:bCs/>
          <w:sz w:val="22"/>
          <w:szCs w:val="22"/>
        </w:rPr>
        <w:t>Marotz C</w:t>
      </w:r>
      <w:r w:rsidRPr="00D60727">
        <w:rPr>
          <w:rFonts w:ascii="Helvetica" w:hAnsi="Helvetica"/>
          <w:sz w:val="22"/>
          <w:szCs w:val="22"/>
        </w:rPr>
        <w:t xml:space="preserve">, </w:t>
      </w:r>
      <w:r w:rsidRPr="00D60727">
        <w:rPr>
          <w:rFonts w:ascii="Helvetica" w:hAnsi="Helvetica"/>
          <w:b/>
          <w:bCs/>
          <w:sz w:val="22"/>
          <w:szCs w:val="22"/>
        </w:rPr>
        <w:t>Martin BD</w:t>
      </w:r>
      <w:r w:rsidRPr="00D60727">
        <w:rPr>
          <w:rFonts w:ascii="Helvetica" w:hAnsi="Helvetica"/>
          <w:sz w:val="22"/>
          <w:szCs w:val="22"/>
        </w:rPr>
        <w:t xml:space="preserve">, </w:t>
      </w:r>
      <w:r w:rsidRPr="00D60727">
        <w:rPr>
          <w:rFonts w:ascii="Helvetica" w:hAnsi="Helvetica"/>
          <w:b/>
          <w:bCs/>
          <w:sz w:val="22"/>
          <w:szCs w:val="22"/>
        </w:rPr>
        <w:t>McDonald D</w:t>
      </w:r>
      <w:r w:rsidRPr="00D60727">
        <w:rPr>
          <w:rFonts w:ascii="Helvetica" w:hAnsi="Helvetica"/>
          <w:sz w:val="22"/>
          <w:szCs w:val="22"/>
        </w:rPr>
        <w:t xml:space="preserve">, </w:t>
      </w:r>
      <w:r w:rsidRPr="00D60727">
        <w:rPr>
          <w:rFonts w:ascii="Helvetica" w:hAnsi="Helvetica"/>
          <w:b/>
          <w:bCs/>
          <w:sz w:val="22"/>
          <w:szCs w:val="22"/>
        </w:rPr>
        <w:t>McIver LJ</w:t>
      </w:r>
      <w:r w:rsidRPr="00D60727">
        <w:rPr>
          <w:rFonts w:ascii="Helvetica" w:hAnsi="Helvetica"/>
          <w:sz w:val="22"/>
          <w:szCs w:val="22"/>
        </w:rPr>
        <w:t xml:space="preserve">, </w:t>
      </w:r>
      <w:r w:rsidRPr="00D60727">
        <w:rPr>
          <w:rFonts w:ascii="Helvetica" w:hAnsi="Helvetica"/>
          <w:b/>
          <w:bCs/>
          <w:sz w:val="22"/>
          <w:szCs w:val="22"/>
        </w:rPr>
        <w:t>Melnik AV</w:t>
      </w:r>
      <w:r w:rsidRPr="00D60727">
        <w:rPr>
          <w:rFonts w:ascii="Helvetica" w:hAnsi="Helvetica"/>
          <w:sz w:val="22"/>
          <w:szCs w:val="22"/>
        </w:rPr>
        <w:t xml:space="preserve">, </w:t>
      </w:r>
      <w:r w:rsidRPr="00D60727">
        <w:rPr>
          <w:rFonts w:ascii="Helvetica" w:hAnsi="Helvetica"/>
          <w:b/>
          <w:bCs/>
          <w:sz w:val="22"/>
          <w:szCs w:val="22"/>
        </w:rPr>
        <w:t>Metcalf JL</w:t>
      </w:r>
      <w:r w:rsidRPr="00D60727">
        <w:rPr>
          <w:rFonts w:ascii="Helvetica" w:hAnsi="Helvetica"/>
          <w:sz w:val="22"/>
          <w:szCs w:val="22"/>
        </w:rPr>
        <w:t xml:space="preserve">, </w:t>
      </w:r>
      <w:r w:rsidRPr="00D60727">
        <w:rPr>
          <w:rFonts w:ascii="Helvetica" w:hAnsi="Helvetica"/>
          <w:b/>
          <w:bCs/>
          <w:sz w:val="22"/>
          <w:szCs w:val="22"/>
        </w:rPr>
        <w:t>Morgan SC</w:t>
      </w:r>
      <w:r w:rsidRPr="00D60727">
        <w:rPr>
          <w:rFonts w:ascii="Helvetica" w:hAnsi="Helvetica"/>
          <w:sz w:val="22"/>
          <w:szCs w:val="22"/>
        </w:rPr>
        <w:t xml:space="preserve">, </w:t>
      </w:r>
      <w:r w:rsidRPr="00D60727">
        <w:rPr>
          <w:rFonts w:ascii="Helvetica" w:hAnsi="Helvetica"/>
          <w:b/>
          <w:bCs/>
          <w:sz w:val="22"/>
          <w:szCs w:val="22"/>
        </w:rPr>
        <w:t>Morton JT</w:t>
      </w:r>
      <w:r w:rsidRPr="00D60727">
        <w:rPr>
          <w:rFonts w:ascii="Helvetica" w:hAnsi="Helvetica"/>
          <w:sz w:val="22"/>
          <w:szCs w:val="22"/>
        </w:rPr>
        <w:t xml:space="preserve">, </w:t>
      </w:r>
      <w:r w:rsidRPr="00D60727">
        <w:rPr>
          <w:rFonts w:ascii="Helvetica" w:hAnsi="Helvetica"/>
          <w:b/>
          <w:bCs/>
          <w:sz w:val="22"/>
          <w:szCs w:val="22"/>
        </w:rPr>
        <w:t>Naimey AT</w:t>
      </w:r>
      <w:r w:rsidRPr="00D60727">
        <w:rPr>
          <w:rFonts w:ascii="Helvetica" w:hAnsi="Helvetica"/>
          <w:sz w:val="22"/>
          <w:szCs w:val="22"/>
        </w:rPr>
        <w:t xml:space="preserve">, </w:t>
      </w:r>
      <w:r w:rsidRPr="00D60727">
        <w:rPr>
          <w:rFonts w:ascii="Helvetica" w:hAnsi="Helvetica"/>
          <w:b/>
          <w:bCs/>
          <w:sz w:val="22"/>
          <w:szCs w:val="22"/>
        </w:rPr>
        <w:t>Navas-Molina JA</w:t>
      </w:r>
      <w:r w:rsidRPr="00D60727">
        <w:rPr>
          <w:rFonts w:ascii="Helvetica" w:hAnsi="Helvetica"/>
          <w:sz w:val="22"/>
          <w:szCs w:val="22"/>
        </w:rPr>
        <w:t xml:space="preserve">, </w:t>
      </w:r>
      <w:r w:rsidRPr="00D60727">
        <w:rPr>
          <w:rFonts w:ascii="Helvetica" w:hAnsi="Helvetica"/>
          <w:b/>
          <w:bCs/>
          <w:sz w:val="22"/>
          <w:szCs w:val="22"/>
        </w:rPr>
        <w:t>Nothias LF</w:t>
      </w:r>
      <w:r w:rsidRPr="00D60727">
        <w:rPr>
          <w:rFonts w:ascii="Helvetica" w:hAnsi="Helvetica"/>
          <w:sz w:val="22"/>
          <w:szCs w:val="22"/>
        </w:rPr>
        <w:t xml:space="preserve">, </w:t>
      </w:r>
      <w:r w:rsidRPr="00D60727">
        <w:rPr>
          <w:rFonts w:ascii="Helvetica" w:hAnsi="Helvetica"/>
          <w:b/>
          <w:bCs/>
          <w:sz w:val="22"/>
          <w:szCs w:val="22"/>
        </w:rPr>
        <w:t>Orchanian SB</w:t>
      </w:r>
      <w:r w:rsidRPr="00D60727">
        <w:rPr>
          <w:rFonts w:ascii="Helvetica" w:hAnsi="Helvetica"/>
          <w:sz w:val="22"/>
          <w:szCs w:val="22"/>
        </w:rPr>
        <w:t xml:space="preserve">, </w:t>
      </w:r>
      <w:r w:rsidRPr="00D60727">
        <w:rPr>
          <w:rFonts w:ascii="Helvetica" w:hAnsi="Helvetica"/>
          <w:b/>
          <w:bCs/>
          <w:sz w:val="22"/>
          <w:szCs w:val="22"/>
        </w:rPr>
        <w:t>Pearson T</w:t>
      </w:r>
      <w:r w:rsidRPr="00D60727">
        <w:rPr>
          <w:rFonts w:ascii="Helvetica" w:hAnsi="Helvetica"/>
          <w:sz w:val="22"/>
          <w:szCs w:val="22"/>
        </w:rPr>
        <w:t xml:space="preserve">, </w:t>
      </w:r>
      <w:r w:rsidRPr="00D60727">
        <w:rPr>
          <w:rFonts w:ascii="Helvetica" w:hAnsi="Helvetica"/>
          <w:b/>
          <w:bCs/>
          <w:sz w:val="22"/>
          <w:szCs w:val="22"/>
        </w:rPr>
        <w:t>Peoples SL</w:t>
      </w:r>
      <w:r w:rsidRPr="00D60727">
        <w:rPr>
          <w:rFonts w:ascii="Helvetica" w:hAnsi="Helvetica"/>
          <w:sz w:val="22"/>
          <w:szCs w:val="22"/>
        </w:rPr>
        <w:t xml:space="preserve">, </w:t>
      </w:r>
      <w:r w:rsidRPr="00D60727">
        <w:rPr>
          <w:rFonts w:ascii="Helvetica" w:hAnsi="Helvetica"/>
          <w:b/>
          <w:bCs/>
          <w:sz w:val="22"/>
          <w:szCs w:val="22"/>
        </w:rPr>
        <w:t>Petras D</w:t>
      </w:r>
      <w:r w:rsidRPr="00D60727">
        <w:rPr>
          <w:rFonts w:ascii="Helvetica" w:hAnsi="Helvetica"/>
          <w:sz w:val="22"/>
          <w:szCs w:val="22"/>
        </w:rPr>
        <w:t xml:space="preserve">, </w:t>
      </w:r>
      <w:r w:rsidRPr="00D60727">
        <w:rPr>
          <w:rFonts w:ascii="Helvetica" w:hAnsi="Helvetica"/>
          <w:b/>
          <w:bCs/>
          <w:sz w:val="22"/>
          <w:szCs w:val="22"/>
        </w:rPr>
        <w:t>Preuss ML</w:t>
      </w:r>
      <w:r w:rsidRPr="00D60727">
        <w:rPr>
          <w:rFonts w:ascii="Helvetica" w:hAnsi="Helvetica"/>
          <w:sz w:val="22"/>
          <w:szCs w:val="22"/>
        </w:rPr>
        <w:t xml:space="preserve">, </w:t>
      </w:r>
      <w:r w:rsidRPr="00D60727">
        <w:rPr>
          <w:rFonts w:ascii="Helvetica" w:hAnsi="Helvetica"/>
          <w:b/>
          <w:bCs/>
          <w:sz w:val="22"/>
          <w:szCs w:val="22"/>
        </w:rPr>
        <w:t>Pruesse E</w:t>
      </w:r>
      <w:r w:rsidRPr="00D60727">
        <w:rPr>
          <w:rFonts w:ascii="Helvetica" w:hAnsi="Helvetica"/>
          <w:sz w:val="22"/>
          <w:szCs w:val="22"/>
        </w:rPr>
        <w:t xml:space="preserve">, </w:t>
      </w:r>
      <w:r w:rsidRPr="00D60727">
        <w:rPr>
          <w:rFonts w:ascii="Helvetica" w:hAnsi="Helvetica"/>
          <w:b/>
          <w:bCs/>
          <w:sz w:val="22"/>
          <w:szCs w:val="22"/>
        </w:rPr>
        <w:t>Rasmussen LB</w:t>
      </w:r>
      <w:r w:rsidRPr="00D60727">
        <w:rPr>
          <w:rFonts w:ascii="Helvetica" w:hAnsi="Helvetica"/>
          <w:sz w:val="22"/>
          <w:szCs w:val="22"/>
        </w:rPr>
        <w:t xml:space="preserve">, </w:t>
      </w:r>
      <w:r w:rsidRPr="00D60727">
        <w:rPr>
          <w:rFonts w:ascii="Helvetica" w:hAnsi="Helvetica"/>
          <w:b/>
          <w:bCs/>
          <w:sz w:val="22"/>
          <w:szCs w:val="22"/>
        </w:rPr>
        <w:t>Rivers A</w:t>
      </w:r>
      <w:r w:rsidRPr="00D60727">
        <w:rPr>
          <w:rFonts w:ascii="Helvetica" w:hAnsi="Helvetica"/>
          <w:sz w:val="22"/>
          <w:szCs w:val="22"/>
        </w:rPr>
        <w:t xml:space="preserve">, </w:t>
      </w:r>
      <w:r w:rsidRPr="00D60727">
        <w:rPr>
          <w:rFonts w:ascii="Helvetica" w:hAnsi="Helvetica"/>
          <w:b/>
          <w:bCs/>
          <w:sz w:val="22"/>
          <w:szCs w:val="22"/>
        </w:rPr>
        <w:t>Robeson MS</w:t>
      </w:r>
      <w:r w:rsidRPr="00D60727">
        <w:rPr>
          <w:rFonts w:ascii="Helvetica" w:hAnsi="Helvetica"/>
          <w:sz w:val="22"/>
          <w:szCs w:val="22"/>
        </w:rPr>
        <w:t xml:space="preserve">, </w:t>
      </w:r>
      <w:r w:rsidRPr="00D60727">
        <w:rPr>
          <w:rFonts w:ascii="Helvetica" w:hAnsi="Helvetica"/>
          <w:b/>
          <w:bCs/>
          <w:sz w:val="22"/>
          <w:szCs w:val="22"/>
        </w:rPr>
        <w:t>Rosenthal P</w:t>
      </w:r>
      <w:r w:rsidRPr="00D60727">
        <w:rPr>
          <w:rFonts w:ascii="Helvetica" w:hAnsi="Helvetica"/>
          <w:sz w:val="22"/>
          <w:szCs w:val="22"/>
        </w:rPr>
        <w:t xml:space="preserve">, </w:t>
      </w:r>
      <w:r w:rsidRPr="00D60727">
        <w:rPr>
          <w:rFonts w:ascii="Helvetica" w:hAnsi="Helvetica"/>
          <w:b/>
          <w:bCs/>
          <w:sz w:val="22"/>
          <w:szCs w:val="22"/>
        </w:rPr>
        <w:t>Segata N</w:t>
      </w:r>
      <w:r w:rsidRPr="00D60727">
        <w:rPr>
          <w:rFonts w:ascii="Helvetica" w:hAnsi="Helvetica"/>
          <w:sz w:val="22"/>
          <w:szCs w:val="22"/>
        </w:rPr>
        <w:t xml:space="preserve">, </w:t>
      </w:r>
      <w:r w:rsidRPr="00D60727">
        <w:rPr>
          <w:rFonts w:ascii="Helvetica" w:hAnsi="Helvetica"/>
          <w:b/>
          <w:bCs/>
          <w:sz w:val="22"/>
          <w:szCs w:val="22"/>
        </w:rPr>
        <w:t>Shaffer M</w:t>
      </w:r>
      <w:r w:rsidRPr="00D60727">
        <w:rPr>
          <w:rFonts w:ascii="Helvetica" w:hAnsi="Helvetica"/>
          <w:sz w:val="22"/>
          <w:szCs w:val="22"/>
        </w:rPr>
        <w:t xml:space="preserve">, </w:t>
      </w:r>
      <w:r w:rsidRPr="00D60727">
        <w:rPr>
          <w:rFonts w:ascii="Helvetica" w:hAnsi="Helvetica"/>
          <w:b/>
          <w:bCs/>
          <w:sz w:val="22"/>
          <w:szCs w:val="22"/>
        </w:rPr>
        <w:t>Shiffer A</w:t>
      </w:r>
      <w:r w:rsidRPr="00D60727">
        <w:rPr>
          <w:rFonts w:ascii="Helvetica" w:hAnsi="Helvetica"/>
          <w:sz w:val="22"/>
          <w:szCs w:val="22"/>
        </w:rPr>
        <w:t xml:space="preserve">, </w:t>
      </w:r>
      <w:r w:rsidRPr="00D60727">
        <w:rPr>
          <w:rFonts w:ascii="Helvetica" w:hAnsi="Helvetica"/>
          <w:b/>
          <w:bCs/>
          <w:sz w:val="22"/>
          <w:szCs w:val="22"/>
        </w:rPr>
        <w:t>Sinha R</w:t>
      </w:r>
      <w:r w:rsidRPr="00D60727">
        <w:rPr>
          <w:rFonts w:ascii="Helvetica" w:hAnsi="Helvetica"/>
          <w:sz w:val="22"/>
          <w:szCs w:val="22"/>
        </w:rPr>
        <w:t xml:space="preserve">, </w:t>
      </w:r>
      <w:r w:rsidRPr="00D60727">
        <w:rPr>
          <w:rFonts w:ascii="Helvetica" w:hAnsi="Helvetica"/>
          <w:b/>
          <w:bCs/>
          <w:sz w:val="22"/>
          <w:szCs w:val="22"/>
        </w:rPr>
        <w:t>Song SJ</w:t>
      </w:r>
      <w:r w:rsidRPr="00D60727">
        <w:rPr>
          <w:rFonts w:ascii="Helvetica" w:hAnsi="Helvetica"/>
          <w:sz w:val="22"/>
          <w:szCs w:val="22"/>
        </w:rPr>
        <w:t xml:space="preserve">, </w:t>
      </w:r>
      <w:r w:rsidRPr="00D60727">
        <w:rPr>
          <w:rFonts w:ascii="Helvetica" w:hAnsi="Helvetica"/>
          <w:b/>
          <w:bCs/>
          <w:sz w:val="22"/>
          <w:szCs w:val="22"/>
        </w:rPr>
        <w:t>Spear JR</w:t>
      </w:r>
      <w:r w:rsidRPr="00D60727">
        <w:rPr>
          <w:rFonts w:ascii="Helvetica" w:hAnsi="Helvetica"/>
          <w:sz w:val="22"/>
          <w:szCs w:val="22"/>
        </w:rPr>
        <w:t xml:space="preserve">, </w:t>
      </w:r>
      <w:r w:rsidRPr="00D60727">
        <w:rPr>
          <w:rFonts w:ascii="Helvetica" w:hAnsi="Helvetica"/>
          <w:b/>
          <w:bCs/>
          <w:sz w:val="22"/>
          <w:szCs w:val="22"/>
        </w:rPr>
        <w:t>Swafford AD</w:t>
      </w:r>
      <w:r w:rsidRPr="00D60727">
        <w:rPr>
          <w:rFonts w:ascii="Helvetica" w:hAnsi="Helvetica"/>
          <w:sz w:val="22"/>
          <w:szCs w:val="22"/>
        </w:rPr>
        <w:t xml:space="preserve">, </w:t>
      </w:r>
      <w:r w:rsidRPr="00D60727">
        <w:rPr>
          <w:rFonts w:ascii="Helvetica" w:hAnsi="Helvetica"/>
          <w:b/>
          <w:bCs/>
          <w:sz w:val="22"/>
          <w:szCs w:val="22"/>
        </w:rPr>
        <w:t>Thompson LR</w:t>
      </w:r>
      <w:r w:rsidRPr="00D60727">
        <w:rPr>
          <w:rFonts w:ascii="Helvetica" w:hAnsi="Helvetica"/>
          <w:sz w:val="22"/>
          <w:szCs w:val="22"/>
        </w:rPr>
        <w:t xml:space="preserve">, </w:t>
      </w:r>
      <w:r w:rsidRPr="00D60727">
        <w:rPr>
          <w:rFonts w:ascii="Helvetica" w:hAnsi="Helvetica"/>
          <w:b/>
          <w:bCs/>
          <w:sz w:val="22"/>
          <w:szCs w:val="22"/>
        </w:rPr>
        <w:t>Torres PJ</w:t>
      </w:r>
      <w:r w:rsidRPr="00D60727">
        <w:rPr>
          <w:rFonts w:ascii="Helvetica" w:hAnsi="Helvetica"/>
          <w:sz w:val="22"/>
          <w:szCs w:val="22"/>
        </w:rPr>
        <w:t xml:space="preserve">, </w:t>
      </w:r>
      <w:r w:rsidRPr="00D60727">
        <w:rPr>
          <w:rFonts w:ascii="Helvetica" w:hAnsi="Helvetica"/>
          <w:b/>
          <w:bCs/>
          <w:sz w:val="22"/>
          <w:szCs w:val="22"/>
        </w:rPr>
        <w:t>Trinh P</w:t>
      </w:r>
      <w:r w:rsidRPr="00D60727">
        <w:rPr>
          <w:rFonts w:ascii="Helvetica" w:hAnsi="Helvetica"/>
          <w:sz w:val="22"/>
          <w:szCs w:val="22"/>
        </w:rPr>
        <w:t xml:space="preserve">, </w:t>
      </w:r>
      <w:r w:rsidRPr="00D60727">
        <w:rPr>
          <w:rFonts w:ascii="Helvetica" w:hAnsi="Helvetica"/>
          <w:b/>
          <w:bCs/>
          <w:sz w:val="22"/>
          <w:szCs w:val="22"/>
        </w:rPr>
        <w:t>Tripathi A</w:t>
      </w:r>
      <w:r w:rsidRPr="00D60727">
        <w:rPr>
          <w:rFonts w:ascii="Helvetica" w:hAnsi="Helvetica"/>
          <w:sz w:val="22"/>
          <w:szCs w:val="22"/>
        </w:rPr>
        <w:t xml:space="preserve">, </w:t>
      </w:r>
      <w:r w:rsidRPr="00D60727">
        <w:rPr>
          <w:rFonts w:ascii="Helvetica" w:hAnsi="Helvetica"/>
          <w:b/>
          <w:bCs/>
          <w:sz w:val="22"/>
          <w:szCs w:val="22"/>
        </w:rPr>
        <w:t>Turnbaugh PJ</w:t>
      </w:r>
      <w:r w:rsidRPr="00D60727">
        <w:rPr>
          <w:rFonts w:ascii="Helvetica" w:hAnsi="Helvetica"/>
          <w:sz w:val="22"/>
          <w:szCs w:val="22"/>
        </w:rPr>
        <w:t xml:space="preserve">, </w:t>
      </w:r>
      <w:r w:rsidRPr="00D60727">
        <w:rPr>
          <w:rFonts w:ascii="Helvetica" w:hAnsi="Helvetica"/>
          <w:b/>
          <w:bCs/>
          <w:sz w:val="22"/>
          <w:szCs w:val="22"/>
        </w:rPr>
        <w:t>Ul-Hasan S</w:t>
      </w:r>
      <w:r w:rsidRPr="00D60727">
        <w:rPr>
          <w:rFonts w:ascii="Helvetica" w:hAnsi="Helvetica"/>
          <w:sz w:val="22"/>
          <w:szCs w:val="22"/>
        </w:rPr>
        <w:t xml:space="preserve">, </w:t>
      </w:r>
      <w:r w:rsidRPr="00D60727">
        <w:rPr>
          <w:rFonts w:ascii="Helvetica" w:hAnsi="Helvetica"/>
          <w:b/>
          <w:bCs/>
          <w:sz w:val="22"/>
          <w:szCs w:val="22"/>
        </w:rPr>
        <w:t>Hooft JJJ van der</w:t>
      </w:r>
      <w:r w:rsidRPr="00D60727">
        <w:rPr>
          <w:rFonts w:ascii="Helvetica" w:hAnsi="Helvetica"/>
          <w:sz w:val="22"/>
          <w:szCs w:val="22"/>
        </w:rPr>
        <w:t xml:space="preserve">, </w:t>
      </w:r>
      <w:r w:rsidRPr="00D60727">
        <w:rPr>
          <w:rFonts w:ascii="Helvetica" w:hAnsi="Helvetica"/>
          <w:b/>
          <w:bCs/>
          <w:sz w:val="22"/>
          <w:szCs w:val="22"/>
        </w:rPr>
        <w:t>Vargas F</w:t>
      </w:r>
      <w:r w:rsidRPr="00D60727">
        <w:rPr>
          <w:rFonts w:ascii="Helvetica" w:hAnsi="Helvetica"/>
          <w:sz w:val="22"/>
          <w:szCs w:val="22"/>
        </w:rPr>
        <w:t xml:space="preserve">, </w:t>
      </w:r>
      <w:r w:rsidRPr="00D60727">
        <w:rPr>
          <w:rFonts w:ascii="Helvetica" w:hAnsi="Helvetica"/>
          <w:b/>
          <w:bCs/>
          <w:sz w:val="22"/>
          <w:szCs w:val="22"/>
        </w:rPr>
        <w:t>Vázquez-Baeza Y</w:t>
      </w:r>
      <w:r w:rsidRPr="00D60727">
        <w:rPr>
          <w:rFonts w:ascii="Helvetica" w:hAnsi="Helvetica"/>
          <w:sz w:val="22"/>
          <w:szCs w:val="22"/>
        </w:rPr>
        <w:t xml:space="preserve">, </w:t>
      </w:r>
      <w:r w:rsidRPr="00D60727">
        <w:rPr>
          <w:rFonts w:ascii="Helvetica" w:hAnsi="Helvetica"/>
          <w:b/>
          <w:bCs/>
          <w:sz w:val="22"/>
          <w:szCs w:val="22"/>
        </w:rPr>
        <w:t>Vogtmann E</w:t>
      </w:r>
      <w:r w:rsidRPr="00D60727">
        <w:rPr>
          <w:rFonts w:ascii="Helvetica" w:hAnsi="Helvetica"/>
          <w:sz w:val="22"/>
          <w:szCs w:val="22"/>
        </w:rPr>
        <w:t xml:space="preserve">, </w:t>
      </w:r>
      <w:r w:rsidRPr="00D60727">
        <w:rPr>
          <w:rFonts w:ascii="Helvetica" w:hAnsi="Helvetica"/>
          <w:b/>
          <w:bCs/>
          <w:sz w:val="22"/>
          <w:szCs w:val="22"/>
        </w:rPr>
        <w:t>Hippel M von</w:t>
      </w:r>
      <w:r w:rsidRPr="00D60727">
        <w:rPr>
          <w:rFonts w:ascii="Helvetica" w:hAnsi="Helvetica"/>
          <w:sz w:val="22"/>
          <w:szCs w:val="22"/>
        </w:rPr>
        <w:t xml:space="preserve">, </w:t>
      </w:r>
      <w:r w:rsidRPr="00D60727">
        <w:rPr>
          <w:rFonts w:ascii="Helvetica" w:hAnsi="Helvetica"/>
          <w:b/>
          <w:bCs/>
          <w:sz w:val="22"/>
          <w:szCs w:val="22"/>
        </w:rPr>
        <w:t>Walters W</w:t>
      </w:r>
      <w:r w:rsidRPr="00D60727">
        <w:rPr>
          <w:rFonts w:ascii="Helvetica" w:hAnsi="Helvetica"/>
          <w:sz w:val="22"/>
          <w:szCs w:val="22"/>
        </w:rPr>
        <w:t xml:space="preserve">, </w:t>
      </w:r>
      <w:r w:rsidRPr="00D60727">
        <w:rPr>
          <w:rFonts w:ascii="Helvetica" w:hAnsi="Helvetica"/>
          <w:b/>
          <w:bCs/>
          <w:sz w:val="22"/>
          <w:szCs w:val="22"/>
        </w:rPr>
        <w:t>Wan Y</w:t>
      </w:r>
      <w:r w:rsidRPr="00D60727">
        <w:rPr>
          <w:rFonts w:ascii="Helvetica" w:hAnsi="Helvetica"/>
          <w:sz w:val="22"/>
          <w:szCs w:val="22"/>
        </w:rPr>
        <w:t xml:space="preserve">, </w:t>
      </w:r>
      <w:r w:rsidRPr="00D60727">
        <w:rPr>
          <w:rFonts w:ascii="Helvetica" w:hAnsi="Helvetica"/>
          <w:b/>
          <w:bCs/>
          <w:sz w:val="22"/>
          <w:szCs w:val="22"/>
        </w:rPr>
        <w:t>Wang M</w:t>
      </w:r>
      <w:r w:rsidRPr="00D60727">
        <w:rPr>
          <w:rFonts w:ascii="Helvetica" w:hAnsi="Helvetica"/>
          <w:sz w:val="22"/>
          <w:szCs w:val="22"/>
        </w:rPr>
        <w:t xml:space="preserve">, </w:t>
      </w:r>
      <w:r w:rsidRPr="00D60727">
        <w:rPr>
          <w:rFonts w:ascii="Helvetica" w:hAnsi="Helvetica"/>
          <w:b/>
          <w:bCs/>
          <w:sz w:val="22"/>
          <w:szCs w:val="22"/>
        </w:rPr>
        <w:t>Warren J</w:t>
      </w:r>
      <w:r w:rsidRPr="00D60727">
        <w:rPr>
          <w:rFonts w:ascii="Helvetica" w:hAnsi="Helvetica"/>
          <w:sz w:val="22"/>
          <w:szCs w:val="22"/>
        </w:rPr>
        <w:t xml:space="preserve">, </w:t>
      </w:r>
      <w:r w:rsidRPr="00D60727">
        <w:rPr>
          <w:rFonts w:ascii="Helvetica" w:hAnsi="Helvetica"/>
          <w:b/>
          <w:bCs/>
          <w:sz w:val="22"/>
          <w:szCs w:val="22"/>
        </w:rPr>
        <w:t>Weber KC</w:t>
      </w:r>
      <w:r w:rsidRPr="00D60727">
        <w:rPr>
          <w:rFonts w:ascii="Helvetica" w:hAnsi="Helvetica"/>
          <w:sz w:val="22"/>
          <w:szCs w:val="22"/>
        </w:rPr>
        <w:t xml:space="preserve">, </w:t>
      </w:r>
      <w:r w:rsidRPr="00D60727">
        <w:rPr>
          <w:rFonts w:ascii="Helvetica" w:hAnsi="Helvetica"/>
          <w:b/>
          <w:bCs/>
          <w:sz w:val="22"/>
          <w:szCs w:val="22"/>
        </w:rPr>
        <w:t>Williamson CHD</w:t>
      </w:r>
      <w:r w:rsidRPr="00D60727">
        <w:rPr>
          <w:rFonts w:ascii="Helvetica" w:hAnsi="Helvetica"/>
          <w:sz w:val="22"/>
          <w:szCs w:val="22"/>
        </w:rPr>
        <w:t xml:space="preserve">, </w:t>
      </w:r>
      <w:r w:rsidRPr="00D60727">
        <w:rPr>
          <w:rFonts w:ascii="Helvetica" w:hAnsi="Helvetica"/>
          <w:b/>
          <w:bCs/>
          <w:sz w:val="22"/>
          <w:szCs w:val="22"/>
        </w:rPr>
        <w:t>Willis AD</w:t>
      </w:r>
      <w:r w:rsidRPr="00D60727">
        <w:rPr>
          <w:rFonts w:ascii="Helvetica" w:hAnsi="Helvetica"/>
          <w:sz w:val="22"/>
          <w:szCs w:val="22"/>
        </w:rPr>
        <w:t xml:space="preserve">, </w:t>
      </w:r>
      <w:r w:rsidRPr="00D60727">
        <w:rPr>
          <w:rFonts w:ascii="Helvetica" w:hAnsi="Helvetica"/>
          <w:b/>
          <w:bCs/>
          <w:sz w:val="22"/>
          <w:szCs w:val="22"/>
        </w:rPr>
        <w:t>Xu ZZ</w:t>
      </w:r>
      <w:r w:rsidRPr="00D60727">
        <w:rPr>
          <w:rFonts w:ascii="Helvetica" w:hAnsi="Helvetica"/>
          <w:sz w:val="22"/>
          <w:szCs w:val="22"/>
        </w:rPr>
        <w:t xml:space="preserve">, </w:t>
      </w:r>
      <w:r w:rsidRPr="00D60727">
        <w:rPr>
          <w:rFonts w:ascii="Helvetica" w:hAnsi="Helvetica"/>
          <w:b/>
          <w:bCs/>
          <w:sz w:val="22"/>
          <w:szCs w:val="22"/>
        </w:rPr>
        <w:t>Zaneveld JR</w:t>
      </w:r>
      <w:r w:rsidRPr="00D60727">
        <w:rPr>
          <w:rFonts w:ascii="Helvetica" w:hAnsi="Helvetica"/>
          <w:sz w:val="22"/>
          <w:szCs w:val="22"/>
        </w:rPr>
        <w:t xml:space="preserve">, </w:t>
      </w:r>
      <w:r w:rsidRPr="00D60727">
        <w:rPr>
          <w:rFonts w:ascii="Helvetica" w:hAnsi="Helvetica"/>
          <w:b/>
          <w:bCs/>
          <w:sz w:val="22"/>
          <w:szCs w:val="22"/>
        </w:rPr>
        <w:t>Zhang Y</w:t>
      </w:r>
      <w:r w:rsidRPr="00D60727">
        <w:rPr>
          <w:rFonts w:ascii="Helvetica" w:hAnsi="Helvetica"/>
          <w:sz w:val="22"/>
          <w:szCs w:val="22"/>
        </w:rPr>
        <w:t xml:space="preserve">, </w:t>
      </w:r>
      <w:r w:rsidRPr="00D60727">
        <w:rPr>
          <w:rFonts w:ascii="Helvetica" w:hAnsi="Helvetica"/>
          <w:b/>
          <w:bCs/>
          <w:sz w:val="22"/>
          <w:szCs w:val="22"/>
        </w:rPr>
        <w:t>Zhu Q</w:t>
      </w:r>
      <w:r w:rsidRPr="00D60727">
        <w:rPr>
          <w:rFonts w:ascii="Helvetica" w:hAnsi="Helvetica"/>
          <w:sz w:val="22"/>
          <w:szCs w:val="22"/>
        </w:rPr>
        <w:t xml:space="preserve">, </w:t>
      </w:r>
      <w:r w:rsidRPr="00D60727">
        <w:rPr>
          <w:rFonts w:ascii="Helvetica" w:hAnsi="Helvetica"/>
          <w:b/>
          <w:bCs/>
          <w:sz w:val="22"/>
          <w:szCs w:val="22"/>
        </w:rPr>
        <w:t>Knight R</w:t>
      </w:r>
      <w:r w:rsidRPr="00D60727">
        <w:rPr>
          <w:rFonts w:ascii="Helvetica" w:hAnsi="Helvetica"/>
          <w:sz w:val="22"/>
          <w:szCs w:val="22"/>
        </w:rPr>
        <w:t xml:space="preserve">, </w:t>
      </w:r>
      <w:r w:rsidRPr="00D60727">
        <w:rPr>
          <w:rFonts w:ascii="Helvetica" w:hAnsi="Helvetica"/>
          <w:b/>
          <w:bCs/>
          <w:sz w:val="22"/>
          <w:szCs w:val="22"/>
        </w:rPr>
        <w:t>Caporaso JG</w:t>
      </w:r>
      <w:r w:rsidRPr="00D60727">
        <w:rPr>
          <w:rFonts w:ascii="Helvetica" w:hAnsi="Helvetica"/>
          <w:sz w:val="22"/>
          <w:szCs w:val="22"/>
        </w:rPr>
        <w:t xml:space="preserve">. 2019. Reproducible, interactive, scalable and extensible microbiome data science using QIIME 2. Nature Biotechnology </w:t>
      </w:r>
      <w:r w:rsidRPr="00D60727">
        <w:rPr>
          <w:rFonts w:ascii="Helvetica" w:hAnsi="Helvetica"/>
          <w:b/>
          <w:bCs/>
          <w:sz w:val="22"/>
          <w:szCs w:val="22"/>
        </w:rPr>
        <w:t>37</w:t>
      </w:r>
      <w:r w:rsidRPr="00D60727">
        <w:rPr>
          <w:rFonts w:ascii="Helvetica" w:hAnsi="Helvetica"/>
          <w:sz w:val="22"/>
          <w:szCs w:val="22"/>
        </w:rPr>
        <w:t>:852–857. doi:</w:t>
      </w:r>
      <w:hyperlink r:id="rId19">
        <w:r w:rsidRPr="00D60727">
          <w:rPr>
            <w:rStyle w:val="Hyperlink"/>
            <w:rFonts w:ascii="Helvetica" w:hAnsi="Helvetica"/>
            <w:color w:val="auto"/>
            <w:sz w:val="22"/>
            <w:szCs w:val="22"/>
          </w:rPr>
          <w:t>10.1038/s41587-019-0209-9</w:t>
        </w:r>
      </w:hyperlink>
      <w:r w:rsidRPr="00D60727">
        <w:rPr>
          <w:rFonts w:ascii="Helvetica" w:hAnsi="Helvetica"/>
          <w:sz w:val="22"/>
          <w:szCs w:val="22"/>
        </w:rPr>
        <w:t>.</w:t>
      </w:r>
    </w:p>
    <w:p w14:paraId="6CB63FB0" w14:textId="29A52F73"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9.</w:t>
      </w:r>
      <w:r w:rsidR="00C15811">
        <w:rPr>
          <w:rFonts w:ascii="Helvetica" w:hAnsi="Helvetica"/>
          <w:sz w:val="22"/>
          <w:szCs w:val="22"/>
        </w:rPr>
        <w:t xml:space="preserve"> </w:t>
      </w:r>
      <w:r w:rsidRPr="00D60727">
        <w:rPr>
          <w:rFonts w:ascii="Helvetica" w:hAnsi="Helvetica"/>
          <w:b/>
          <w:bCs/>
          <w:sz w:val="22"/>
          <w:szCs w:val="22"/>
        </w:rPr>
        <w:t>Edgar RC</w:t>
      </w:r>
      <w:r w:rsidRPr="00D60727">
        <w:rPr>
          <w:rFonts w:ascii="Helvetica" w:hAnsi="Helvetica"/>
          <w:sz w:val="22"/>
          <w:szCs w:val="22"/>
        </w:rPr>
        <w:t xml:space="preserve">, </w:t>
      </w:r>
      <w:r w:rsidRPr="00D60727">
        <w:rPr>
          <w:rFonts w:ascii="Helvetica" w:hAnsi="Helvetica"/>
          <w:b/>
          <w:bCs/>
          <w:sz w:val="22"/>
          <w:szCs w:val="22"/>
        </w:rPr>
        <w:t>Haas BJ</w:t>
      </w:r>
      <w:r w:rsidRPr="00D60727">
        <w:rPr>
          <w:rFonts w:ascii="Helvetica" w:hAnsi="Helvetica"/>
          <w:sz w:val="22"/>
          <w:szCs w:val="22"/>
        </w:rPr>
        <w:t xml:space="preserve">, </w:t>
      </w:r>
      <w:r w:rsidRPr="00D60727">
        <w:rPr>
          <w:rFonts w:ascii="Helvetica" w:hAnsi="Helvetica"/>
          <w:b/>
          <w:bCs/>
          <w:sz w:val="22"/>
          <w:szCs w:val="22"/>
        </w:rPr>
        <w:t>Clemente JC</w:t>
      </w:r>
      <w:r w:rsidRPr="00D60727">
        <w:rPr>
          <w:rFonts w:ascii="Helvetica" w:hAnsi="Helvetica"/>
          <w:sz w:val="22"/>
          <w:szCs w:val="22"/>
        </w:rPr>
        <w:t xml:space="preserve">, </w:t>
      </w:r>
      <w:r w:rsidRPr="00D60727">
        <w:rPr>
          <w:rFonts w:ascii="Helvetica" w:hAnsi="Helvetica"/>
          <w:b/>
          <w:bCs/>
          <w:sz w:val="22"/>
          <w:szCs w:val="22"/>
        </w:rPr>
        <w:t>Quince C</w:t>
      </w:r>
      <w:r w:rsidRPr="00D60727">
        <w:rPr>
          <w:rFonts w:ascii="Helvetica" w:hAnsi="Helvetica"/>
          <w:sz w:val="22"/>
          <w:szCs w:val="22"/>
        </w:rPr>
        <w:t xml:space="preserve">, </w:t>
      </w:r>
      <w:r w:rsidRPr="00D60727">
        <w:rPr>
          <w:rFonts w:ascii="Helvetica" w:hAnsi="Helvetica"/>
          <w:b/>
          <w:bCs/>
          <w:sz w:val="22"/>
          <w:szCs w:val="22"/>
        </w:rPr>
        <w:t>Knight R</w:t>
      </w:r>
      <w:r w:rsidRPr="00D60727">
        <w:rPr>
          <w:rFonts w:ascii="Helvetica" w:hAnsi="Helvetica"/>
          <w:sz w:val="22"/>
          <w:szCs w:val="22"/>
        </w:rPr>
        <w:t xml:space="preserve">. 2011. UCHIME improves sensitivity and speed of chimera detection. Bioinformatics </w:t>
      </w:r>
      <w:r w:rsidRPr="00D60727">
        <w:rPr>
          <w:rFonts w:ascii="Helvetica" w:hAnsi="Helvetica"/>
          <w:b/>
          <w:bCs/>
          <w:sz w:val="22"/>
          <w:szCs w:val="22"/>
        </w:rPr>
        <w:t>27</w:t>
      </w:r>
      <w:r w:rsidRPr="00D60727">
        <w:rPr>
          <w:rFonts w:ascii="Helvetica" w:hAnsi="Helvetica"/>
          <w:sz w:val="22"/>
          <w:szCs w:val="22"/>
        </w:rPr>
        <w:t>:2194–2200. doi:</w:t>
      </w:r>
      <w:hyperlink r:id="rId20">
        <w:r w:rsidRPr="00D60727">
          <w:rPr>
            <w:rStyle w:val="Hyperlink"/>
            <w:rFonts w:ascii="Helvetica" w:hAnsi="Helvetica"/>
            <w:color w:val="auto"/>
            <w:sz w:val="22"/>
            <w:szCs w:val="22"/>
          </w:rPr>
          <w:t>10.1093/bioinformatics/btr381</w:t>
        </w:r>
      </w:hyperlink>
      <w:r w:rsidRPr="00D60727">
        <w:rPr>
          <w:rFonts w:ascii="Helvetica" w:hAnsi="Helvetica"/>
          <w:sz w:val="22"/>
          <w:szCs w:val="22"/>
        </w:rPr>
        <w:t>.</w:t>
      </w:r>
    </w:p>
    <w:p w14:paraId="39D8A6CA" w14:textId="7328DFF0"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10.</w:t>
      </w:r>
      <w:r w:rsidR="00C15811">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w:t>
      </w:r>
      <w:r w:rsidRPr="00D60727">
        <w:rPr>
          <w:rFonts w:ascii="Helvetica" w:hAnsi="Helvetica"/>
          <w:b/>
          <w:bCs/>
          <w:sz w:val="22"/>
          <w:szCs w:val="22"/>
        </w:rPr>
        <w:t>Westcott SL</w:t>
      </w:r>
      <w:r w:rsidRPr="00D60727">
        <w:rPr>
          <w:rFonts w:ascii="Helvetica" w:hAnsi="Helvetica"/>
          <w:sz w:val="22"/>
          <w:szCs w:val="22"/>
        </w:rPr>
        <w:t xml:space="preserve">, </w:t>
      </w:r>
      <w:r w:rsidRPr="00D60727">
        <w:rPr>
          <w:rFonts w:ascii="Helvetica" w:hAnsi="Helvetica"/>
          <w:b/>
          <w:bCs/>
          <w:sz w:val="22"/>
          <w:szCs w:val="22"/>
        </w:rPr>
        <w:t>Ryabin T</w:t>
      </w:r>
      <w:r w:rsidRPr="00D60727">
        <w:rPr>
          <w:rFonts w:ascii="Helvetica" w:hAnsi="Helvetica"/>
          <w:sz w:val="22"/>
          <w:szCs w:val="22"/>
        </w:rPr>
        <w:t xml:space="preserve">, </w:t>
      </w:r>
      <w:r w:rsidRPr="00D60727">
        <w:rPr>
          <w:rFonts w:ascii="Helvetica" w:hAnsi="Helvetica"/>
          <w:b/>
          <w:bCs/>
          <w:sz w:val="22"/>
          <w:szCs w:val="22"/>
        </w:rPr>
        <w:t>Hall JR</w:t>
      </w:r>
      <w:r w:rsidRPr="00D60727">
        <w:rPr>
          <w:rFonts w:ascii="Helvetica" w:hAnsi="Helvetica"/>
          <w:sz w:val="22"/>
          <w:szCs w:val="22"/>
        </w:rPr>
        <w:t xml:space="preserve">, </w:t>
      </w:r>
      <w:r w:rsidRPr="00D60727">
        <w:rPr>
          <w:rFonts w:ascii="Helvetica" w:hAnsi="Helvetica"/>
          <w:b/>
          <w:bCs/>
          <w:sz w:val="22"/>
          <w:szCs w:val="22"/>
        </w:rPr>
        <w:t>Hartmann M</w:t>
      </w:r>
      <w:r w:rsidRPr="00D60727">
        <w:rPr>
          <w:rFonts w:ascii="Helvetica" w:hAnsi="Helvetica"/>
          <w:sz w:val="22"/>
          <w:szCs w:val="22"/>
        </w:rPr>
        <w:t xml:space="preserve">, </w:t>
      </w:r>
      <w:r w:rsidRPr="00D60727">
        <w:rPr>
          <w:rFonts w:ascii="Helvetica" w:hAnsi="Helvetica"/>
          <w:b/>
          <w:bCs/>
          <w:sz w:val="22"/>
          <w:szCs w:val="22"/>
        </w:rPr>
        <w:t>Hollister EB</w:t>
      </w:r>
      <w:r w:rsidRPr="00D60727">
        <w:rPr>
          <w:rFonts w:ascii="Helvetica" w:hAnsi="Helvetica"/>
          <w:sz w:val="22"/>
          <w:szCs w:val="22"/>
        </w:rPr>
        <w:t xml:space="preserve">, </w:t>
      </w:r>
      <w:r w:rsidRPr="00D60727">
        <w:rPr>
          <w:rFonts w:ascii="Helvetica" w:hAnsi="Helvetica"/>
          <w:b/>
          <w:bCs/>
          <w:sz w:val="22"/>
          <w:szCs w:val="22"/>
        </w:rPr>
        <w:t>Lesniewski RA</w:t>
      </w:r>
      <w:r w:rsidRPr="00D60727">
        <w:rPr>
          <w:rFonts w:ascii="Helvetica" w:hAnsi="Helvetica"/>
          <w:sz w:val="22"/>
          <w:szCs w:val="22"/>
        </w:rPr>
        <w:t xml:space="preserve">, </w:t>
      </w:r>
      <w:r w:rsidRPr="00D60727">
        <w:rPr>
          <w:rFonts w:ascii="Helvetica" w:hAnsi="Helvetica"/>
          <w:b/>
          <w:bCs/>
          <w:sz w:val="22"/>
          <w:szCs w:val="22"/>
        </w:rPr>
        <w:t>Oakley BB</w:t>
      </w:r>
      <w:r w:rsidRPr="00D60727">
        <w:rPr>
          <w:rFonts w:ascii="Helvetica" w:hAnsi="Helvetica"/>
          <w:sz w:val="22"/>
          <w:szCs w:val="22"/>
        </w:rPr>
        <w:t xml:space="preserve">, </w:t>
      </w:r>
      <w:r w:rsidRPr="00D60727">
        <w:rPr>
          <w:rFonts w:ascii="Helvetica" w:hAnsi="Helvetica"/>
          <w:b/>
          <w:bCs/>
          <w:sz w:val="22"/>
          <w:szCs w:val="22"/>
        </w:rPr>
        <w:t>Parks DH</w:t>
      </w:r>
      <w:r w:rsidRPr="00D60727">
        <w:rPr>
          <w:rFonts w:ascii="Helvetica" w:hAnsi="Helvetica"/>
          <w:sz w:val="22"/>
          <w:szCs w:val="22"/>
        </w:rPr>
        <w:t xml:space="preserve">, </w:t>
      </w:r>
      <w:r w:rsidRPr="00D60727">
        <w:rPr>
          <w:rFonts w:ascii="Helvetica" w:hAnsi="Helvetica"/>
          <w:b/>
          <w:bCs/>
          <w:sz w:val="22"/>
          <w:szCs w:val="22"/>
        </w:rPr>
        <w:t>Robinson CJ</w:t>
      </w:r>
      <w:r w:rsidRPr="00D60727">
        <w:rPr>
          <w:rFonts w:ascii="Helvetica" w:hAnsi="Helvetica"/>
          <w:sz w:val="22"/>
          <w:szCs w:val="22"/>
        </w:rPr>
        <w:t xml:space="preserve">, </w:t>
      </w:r>
      <w:r w:rsidRPr="00D60727">
        <w:rPr>
          <w:rFonts w:ascii="Helvetica" w:hAnsi="Helvetica"/>
          <w:b/>
          <w:bCs/>
          <w:sz w:val="22"/>
          <w:szCs w:val="22"/>
        </w:rPr>
        <w:t>Sahl JW</w:t>
      </w:r>
      <w:r w:rsidRPr="00D60727">
        <w:rPr>
          <w:rFonts w:ascii="Helvetica" w:hAnsi="Helvetica"/>
          <w:sz w:val="22"/>
          <w:szCs w:val="22"/>
        </w:rPr>
        <w:t xml:space="preserve">, </w:t>
      </w:r>
      <w:r w:rsidRPr="00D60727">
        <w:rPr>
          <w:rFonts w:ascii="Helvetica" w:hAnsi="Helvetica"/>
          <w:b/>
          <w:bCs/>
          <w:sz w:val="22"/>
          <w:szCs w:val="22"/>
        </w:rPr>
        <w:t>Stres B</w:t>
      </w:r>
      <w:r w:rsidRPr="00D60727">
        <w:rPr>
          <w:rFonts w:ascii="Helvetica" w:hAnsi="Helvetica"/>
          <w:sz w:val="22"/>
          <w:szCs w:val="22"/>
        </w:rPr>
        <w:t xml:space="preserve">, </w:t>
      </w:r>
      <w:r w:rsidRPr="00D60727">
        <w:rPr>
          <w:rFonts w:ascii="Helvetica" w:hAnsi="Helvetica"/>
          <w:b/>
          <w:bCs/>
          <w:sz w:val="22"/>
          <w:szCs w:val="22"/>
        </w:rPr>
        <w:t>Thallinger GG</w:t>
      </w:r>
      <w:r w:rsidRPr="00D60727">
        <w:rPr>
          <w:rFonts w:ascii="Helvetica" w:hAnsi="Helvetica"/>
          <w:sz w:val="22"/>
          <w:szCs w:val="22"/>
        </w:rPr>
        <w:t xml:space="preserve">, </w:t>
      </w:r>
      <w:r w:rsidRPr="00D60727">
        <w:rPr>
          <w:rFonts w:ascii="Helvetica" w:hAnsi="Helvetica"/>
          <w:b/>
          <w:bCs/>
          <w:sz w:val="22"/>
          <w:szCs w:val="22"/>
        </w:rPr>
        <w:t>Van Horn DJ</w:t>
      </w:r>
      <w:r w:rsidRPr="00D60727">
        <w:rPr>
          <w:rFonts w:ascii="Helvetica" w:hAnsi="Helvetica"/>
          <w:sz w:val="22"/>
          <w:szCs w:val="22"/>
        </w:rPr>
        <w:t xml:space="preserve">, </w:t>
      </w:r>
      <w:r w:rsidRPr="00D60727">
        <w:rPr>
          <w:rFonts w:ascii="Helvetica" w:hAnsi="Helvetica"/>
          <w:b/>
          <w:bCs/>
          <w:sz w:val="22"/>
          <w:szCs w:val="22"/>
        </w:rPr>
        <w:t>Weber CF</w:t>
      </w:r>
      <w:r w:rsidRPr="00D60727">
        <w:rPr>
          <w:rFonts w:ascii="Helvetica" w:hAnsi="Helvetica"/>
          <w:sz w:val="22"/>
          <w:szCs w:val="22"/>
        </w:rPr>
        <w:t>. 2009. Introducing mothur: Open-source, platform-independent, community-</w:t>
      </w:r>
      <w:r w:rsidRPr="00D60727">
        <w:rPr>
          <w:rFonts w:ascii="Helvetica" w:hAnsi="Helvetica"/>
          <w:sz w:val="22"/>
          <w:szCs w:val="22"/>
        </w:rPr>
        <w:lastRenderedPageBreak/>
        <w:t xml:space="preserve">supported software for describing and comparing microbial communities. Applied and Environmental Microbiology </w:t>
      </w:r>
      <w:r w:rsidRPr="00D60727">
        <w:rPr>
          <w:rFonts w:ascii="Helvetica" w:hAnsi="Helvetica"/>
          <w:b/>
          <w:bCs/>
          <w:sz w:val="22"/>
          <w:szCs w:val="22"/>
        </w:rPr>
        <w:t>75</w:t>
      </w:r>
      <w:r w:rsidRPr="00D60727">
        <w:rPr>
          <w:rFonts w:ascii="Helvetica" w:hAnsi="Helvetica"/>
          <w:sz w:val="22"/>
          <w:szCs w:val="22"/>
        </w:rPr>
        <w:t>:7537–7541. doi:</w:t>
      </w:r>
      <w:hyperlink r:id="rId21">
        <w:r w:rsidRPr="00D60727">
          <w:rPr>
            <w:rStyle w:val="Hyperlink"/>
            <w:rFonts w:ascii="Helvetica" w:hAnsi="Helvetica"/>
            <w:color w:val="auto"/>
            <w:sz w:val="22"/>
            <w:szCs w:val="22"/>
          </w:rPr>
          <w:t>10.1128/AEM.01541-09</w:t>
        </w:r>
      </w:hyperlink>
      <w:r w:rsidRPr="00D60727">
        <w:rPr>
          <w:rFonts w:ascii="Helvetica" w:hAnsi="Helvetica"/>
          <w:sz w:val="22"/>
          <w:szCs w:val="22"/>
        </w:rPr>
        <w:t>.</w:t>
      </w:r>
    </w:p>
    <w:p w14:paraId="14CEBA3D" w14:textId="35F1069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11.</w:t>
      </w:r>
      <w:r w:rsidR="00C15811">
        <w:rPr>
          <w:rFonts w:ascii="Helvetica" w:hAnsi="Helvetica"/>
          <w:sz w:val="22"/>
          <w:szCs w:val="22"/>
        </w:rPr>
        <w:t xml:space="preserve"> </w:t>
      </w:r>
      <w:r w:rsidRPr="00D60727">
        <w:rPr>
          <w:rFonts w:ascii="Helvetica" w:hAnsi="Helvetica"/>
          <w:b/>
          <w:bCs/>
          <w:sz w:val="22"/>
          <w:szCs w:val="22"/>
        </w:rPr>
        <w:t>Quast C</w:t>
      </w:r>
      <w:r w:rsidRPr="00D60727">
        <w:rPr>
          <w:rFonts w:ascii="Helvetica" w:hAnsi="Helvetica"/>
          <w:sz w:val="22"/>
          <w:szCs w:val="22"/>
        </w:rPr>
        <w:t xml:space="preserve">, </w:t>
      </w:r>
      <w:r w:rsidRPr="00D60727">
        <w:rPr>
          <w:rFonts w:ascii="Helvetica" w:hAnsi="Helvetica"/>
          <w:b/>
          <w:bCs/>
          <w:sz w:val="22"/>
          <w:szCs w:val="22"/>
        </w:rPr>
        <w:t>Pruesse E</w:t>
      </w:r>
      <w:r w:rsidRPr="00D60727">
        <w:rPr>
          <w:rFonts w:ascii="Helvetica" w:hAnsi="Helvetica"/>
          <w:sz w:val="22"/>
          <w:szCs w:val="22"/>
        </w:rPr>
        <w:t xml:space="preserve">, </w:t>
      </w:r>
      <w:r w:rsidRPr="00D60727">
        <w:rPr>
          <w:rFonts w:ascii="Helvetica" w:hAnsi="Helvetica"/>
          <w:b/>
          <w:bCs/>
          <w:sz w:val="22"/>
          <w:szCs w:val="22"/>
        </w:rPr>
        <w:t>Yilmaz P</w:t>
      </w:r>
      <w:r w:rsidRPr="00D60727">
        <w:rPr>
          <w:rFonts w:ascii="Helvetica" w:hAnsi="Helvetica"/>
          <w:sz w:val="22"/>
          <w:szCs w:val="22"/>
        </w:rPr>
        <w:t xml:space="preserve">, </w:t>
      </w:r>
      <w:r w:rsidRPr="00D60727">
        <w:rPr>
          <w:rFonts w:ascii="Helvetica" w:hAnsi="Helvetica"/>
          <w:b/>
          <w:bCs/>
          <w:sz w:val="22"/>
          <w:szCs w:val="22"/>
        </w:rPr>
        <w:t>Gerken J</w:t>
      </w:r>
      <w:r w:rsidRPr="00D60727">
        <w:rPr>
          <w:rFonts w:ascii="Helvetica" w:hAnsi="Helvetica"/>
          <w:sz w:val="22"/>
          <w:szCs w:val="22"/>
        </w:rPr>
        <w:t xml:space="preserve">, </w:t>
      </w:r>
      <w:r w:rsidRPr="00D60727">
        <w:rPr>
          <w:rFonts w:ascii="Helvetica" w:hAnsi="Helvetica"/>
          <w:b/>
          <w:bCs/>
          <w:sz w:val="22"/>
          <w:szCs w:val="22"/>
        </w:rPr>
        <w:t>Schweer T</w:t>
      </w:r>
      <w:r w:rsidRPr="00D60727">
        <w:rPr>
          <w:rFonts w:ascii="Helvetica" w:hAnsi="Helvetica"/>
          <w:sz w:val="22"/>
          <w:szCs w:val="22"/>
        </w:rPr>
        <w:t xml:space="preserve">, </w:t>
      </w:r>
      <w:r w:rsidRPr="00D60727">
        <w:rPr>
          <w:rFonts w:ascii="Helvetica" w:hAnsi="Helvetica"/>
          <w:b/>
          <w:bCs/>
          <w:sz w:val="22"/>
          <w:szCs w:val="22"/>
        </w:rPr>
        <w:t>Yarza P</w:t>
      </w:r>
      <w:r w:rsidRPr="00D60727">
        <w:rPr>
          <w:rFonts w:ascii="Helvetica" w:hAnsi="Helvetica"/>
          <w:sz w:val="22"/>
          <w:szCs w:val="22"/>
        </w:rPr>
        <w:t xml:space="preserve">, </w:t>
      </w:r>
      <w:r w:rsidRPr="00D60727">
        <w:rPr>
          <w:rFonts w:ascii="Helvetica" w:hAnsi="Helvetica"/>
          <w:b/>
          <w:bCs/>
          <w:sz w:val="22"/>
          <w:szCs w:val="22"/>
        </w:rPr>
        <w:t>Peplies J</w:t>
      </w:r>
      <w:r w:rsidRPr="00D60727">
        <w:rPr>
          <w:rFonts w:ascii="Helvetica" w:hAnsi="Helvetica"/>
          <w:sz w:val="22"/>
          <w:szCs w:val="22"/>
        </w:rPr>
        <w:t xml:space="preserve">, </w:t>
      </w:r>
      <w:r w:rsidRPr="00D60727">
        <w:rPr>
          <w:rFonts w:ascii="Helvetica" w:hAnsi="Helvetica"/>
          <w:b/>
          <w:bCs/>
          <w:sz w:val="22"/>
          <w:szCs w:val="22"/>
        </w:rPr>
        <w:t>Glöckner FO</w:t>
      </w:r>
      <w:r w:rsidRPr="00D60727">
        <w:rPr>
          <w:rFonts w:ascii="Helvetica" w:hAnsi="Helvetica"/>
          <w:sz w:val="22"/>
          <w:szCs w:val="22"/>
        </w:rPr>
        <w:t xml:space="preserve">. 2013. The SILVA ribosomal RNA gene database project: Improved data processing and web-based tools. Nucleic Acids Research </w:t>
      </w:r>
      <w:r w:rsidRPr="00D60727">
        <w:rPr>
          <w:rFonts w:ascii="Helvetica" w:hAnsi="Helvetica"/>
          <w:b/>
          <w:bCs/>
          <w:sz w:val="22"/>
          <w:szCs w:val="22"/>
        </w:rPr>
        <w:t>41</w:t>
      </w:r>
      <w:r w:rsidRPr="00D60727">
        <w:rPr>
          <w:rFonts w:ascii="Helvetica" w:hAnsi="Helvetica"/>
          <w:sz w:val="22"/>
          <w:szCs w:val="22"/>
        </w:rPr>
        <w:t>:D590–D596. doi:</w:t>
      </w:r>
      <w:hyperlink r:id="rId22">
        <w:r w:rsidRPr="00D60727">
          <w:rPr>
            <w:rStyle w:val="Hyperlink"/>
            <w:rFonts w:ascii="Helvetica" w:hAnsi="Helvetica"/>
            <w:color w:val="auto"/>
            <w:sz w:val="22"/>
            <w:szCs w:val="22"/>
          </w:rPr>
          <w:t>10.1093/nar/gks1219</w:t>
        </w:r>
      </w:hyperlink>
      <w:r w:rsidRPr="00D60727">
        <w:rPr>
          <w:rFonts w:ascii="Helvetica" w:hAnsi="Helvetica"/>
          <w:sz w:val="22"/>
          <w:szCs w:val="22"/>
        </w:rPr>
        <w:t>.</w:t>
      </w:r>
    </w:p>
    <w:p w14:paraId="6F189BEC" w14:textId="245C6406"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12.</w:t>
      </w:r>
      <w:r w:rsidR="00C15811">
        <w:rPr>
          <w:rFonts w:ascii="Helvetica" w:hAnsi="Helvetica"/>
          <w:sz w:val="22"/>
          <w:szCs w:val="22"/>
        </w:rPr>
        <w:t xml:space="preserve"> </w:t>
      </w:r>
      <w:r w:rsidRPr="00D60727">
        <w:rPr>
          <w:rFonts w:ascii="Helvetica" w:hAnsi="Helvetica"/>
          <w:b/>
          <w:bCs/>
          <w:sz w:val="22"/>
          <w:szCs w:val="22"/>
        </w:rPr>
        <w:t>DeSantis TZ</w:t>
      </w:r>
      <w:r w:rsidRPr="00D60727">
        <w:rPr>
          <w:rFonts w:ascii="Helvetica" w:hAnsi="Helvetica"/>
          <w:sz w:val="22"/>
          <w:szCs w:val="22"/>
        </w:rPr>
        <w:t xml:space="preserve">, </w:t>
      </w:r>
      <w:r w:rsidRPr="00D60727">
        <w:rPr>
          <w:rFonts w:ascii="Helvetica" w:hAnsi="Helvetica"/>
          <w:b/>
          <w:bCs/>
          <w:sz w:val="22"/>
          <w:szCs w:val="22"/>
        </w:rPr>
        <w:t>Hugenholtz P</w:t>
      </w:r>
      <w:r w:rsidRPr="00D60727">
        <w:rPr>
          <w:rFonts w:ascii="Helvetica" w:hAnsi="Helvetica"/>
          <w:sz w:val="22"/>
          <w:szCs w:val="22"/>
        </w:rPr>
        <w:t xml:space="preserve">, </w:t>
      </w:r>
      <w:r w:rsidRPr="00D60727">
        <w:rPr>
          <w:rFonts w:ascii="Helvetica" w:hAnsi="Helvetica"/>
          <w:b/>
          <w:bCs/>
          <w:sz w:val="22"/>
          <w:szCs w:val="22"/>
        </w:rPr>
        <w:t>Larsen N</w:t>
      </w:r>
      <w:r w:rsidRPr="00D60727">
        <w:rPr>
          <w:rFonts w:ascii="Helvetica" w:hAnsi="Helvetica"/>
          <w:sz w:val="22"/>
          <w:szCs w:val="22"/>
        </w:rPr>
        <w:t xml:space="preserve">, </w:t>
      </w:r>
      <w:r w:rsidRPr="00D60727">
        <w:rPr>
          <w:rFonts w:ascii="Helvetica" w:hAnsi="Helvetica"/>
          <w:b/>
          <w:bCs/>
          <w:sz w:val="22"/>
          <w:szCs w:val="22"/>
        </w:rPr>
        <w:t>Rojas M</w:t>
      </w:r>
      <w:r w:rsidRPr="00D60727">
        <w:rPr>
          <w:rFonts w:ascii="Helvetica" w:hAnsi="Helvetica"/>
          <w:sz w:val="22"/>
          <w:szCs w:val="22"/>
        </w:rPr>
        <w:t xml:space="preserve">, </w:t>
      </w:r>
      <w:r w:rsidRPr="00D60727">
        <w:rPr>
          <w:rFonts w:ascii="Helvetica" w:hAnsi="Helvetica"/>
          <w:b/>
          <w:bCs/>
          <w:sz w:val="22"/>
          <w:szCs w:val="22"/>
        </w:rPr>
        <w:t>Brodie EL</w:t>
      </w:r>
      <w:r w:rsidRPr="00D60727">
        <w:rPr>
          <w:rFonts w:ascii="Helvetica" w:hAnsi="Helvetica"/>
          <w:sz w:val="22"/>
          <w:szCs w:val="22"/>
        </w:rPr>
        <w:t xml:space="preserve">, </w:t>
      </w:r>
      <w:r w:rsidRPr="00D60727">
        <w:rPr>
          <w:rFonts w:ascii="Helvetica" w:hAnsi="Helvetica"/>
          <w:b/>
          <w:bCs/>
          <w:sz w:val="22"/>
          <w:szCs w:val="22"/>
        </w:rPr>
        <w:t>Keller K</w:t>
      </w:r>
      <w:r w:rsidRPr="00D60727">
        <w:rPr>
          <w:rFonts w:ascii="Helvetica" w:hAnsi="Helvetica"/>
          <w:sz w:val="22"/>
          <w:szCs w:val="22"/>
        </w:rPr>
        <w:t xml:space="preserve">, </w:t>
      </w:r>
      <w:r w:rsidRPr="00D60727">
        <w:rPr>
          <w:rFonts w:ascii="Helvetica" w:hAnsi="Helvetica"/>
          <w:b/>
          <w:bCs/>
          <w:sz w:val="22"/>
          <w:szCs w:val="22"/>
        </w:rPr>
        <w:t>Huber T</w:t>
      </w:r>
      <w:r w:rsidRPr="00D60727">
        <w:rPr>
          <w:rFonts w:ascii="Helvetica" w:hAnsi="Helvetica"/>
          <w:sz w:val="22"/>
          <w:szCs w:val="22"/>
        </w:rPr>
        <w:t xml:space="preserve">, </w:t>
      </w:r>
      <w:r w:rsidRPr="00D60727">
        <w:rPr>
          <w:rFonts w:ascii="Helvetica" w:hAnsi="Helvetica"/>
          <w:b/>
          <w:bCs/>
          <w:sz w:val="22"/>
          <w:szCs w:val="22"/>
        </w:rPr>
        <w:t>Dalevi D</w:t>
      </w:r>
      <w:r w:rsidRPr="00D60727">
        <w:rPr>
          <w:rFonts w:ascii="Helvetica" w:hAnsi="Helvetica"/>
          <w:sz w:val="22"/>
          <w:szCs w:val="22"/>
        </w:rPr>
        <w:t xml:space="preserve">, </w:t>
      </w:r>
      <w:r w:rsidRPr="00D60727">
        <w:rPr>
          <w:rFonts w:ascii="Helvetica" w:hAnsi="Helvetica"/>
          <w:b/>
          <w:bCs/>
          <w:sz w:val="22"/>
          <w:szCs w:val="22"/>
        </w:rPr>
        <w:t>Hu P</w:t>
      </w:r>
      <w:r w:rsidRPr="00D60727">
        <w:rPr>
          <w:rFonts w:ascii="Helvetica" w:hAnsi="Helvetica"/>
          <w:sz w:val="22"/>
          <w:szCs w:val="22"/>
        </w:rPr>
        <w:t xml:space="preserve">, </w:t>
      </w:r>
      <w:r w:rsidRPr="00D60727">
        <w:rPr>
          <w:rFonts w:ascii="Helvetica" w:hAnsi="Helvetica"/>
          <w:b/>
          <w:bCs/>
          <w:sz w:val="22"/>
          <w:szCs w:val="22"/>
        </w:rPr>
        <w:t>Andersen GL</w:t>
      </w:r>
      <w:r w:rsidRPr="00D60727">
        <w:rPr>
          <w:rFonts w:ascii="Helvetica" w:hAnsi="Helvetica"/>
          <w:sz w:val="22"/>
          <w:szCs w:val="22"/>
        </w:rPr>
        <w:t xml:space="preserve">. 2006. Greengenes, a chimera-checked 16S rRNA gene database and workbench compatible with ARB. Applied and Environmental Microbiology </w:t>
      </w:r>
      <w:r w:rsidRPr="00D60727">
        <w:rPr>
          <w:rFonts w:ascii="Helvetica" w:hAnsi="Helvetica"/>
          <w:b/>
          <w:bCs/>
          <w:sz w:val="22"/>
          <w:szCs w:val="22"/>
        </w:rPr>
        <w:t>72</w:t>
      </w:r>
      <w:r w:rsidRPr="00D60727">
        <w:rPr>
          <w:rFonts w:ascii="Helvetica" w:hAnsi="Helvetica"/>
          <w:sz w:val="22"/>
          <w:szCs w:val="22"/>
        </w:rPr>
        <w:t>:5069–5072. doi:</w:t>
      </w:r>
      <w:hyperlink r:id="rId23">
        <w:r w:rsidRPr="00D60727">
          <w:rPr>
            <w:rStyle w:val="Hyperlink"/>
            <w:rFonts w:ascii="Helvetica" w:hAnsi="Helvetica"/>
            <w:color w:val="auto"/>
            <w:sz w:val="22"/>
            <w:szCs w:val="22"/>
          </w:rPr>
          <w:t>10.1128/AEM.03006-05</w:t>
        </w:r>
      </w:hyperlink>
      <w:r w:rsidRPr="00D60727">
        <w:rPr>
          <w:rFonts w:ascii="Helvetica" w:hAnsi="Helvetica"/>
          <w:sz w:val="22"/>
          <w:szCs w:val="22"/>
        </w:rPr>
        <w:t>.</w:t>
      </w:r>
    </w:p>
    <w:p w14:paraId="32237297" w14:textId="5691E502"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13.</w:t>
      </w:r>
      <w:r w:rsidR="00C15811">
        <w:rPr>
          <w:rFonts w:ascii="Helvetica" w:hAnsi="Helvetica"/>
          <w:sz w:val="22"/>
          <w:szCs w:val="22"/>
        </w:rPr>
        <w:t xml:space="preserve"> </w:t>
      </w:r>
      <w:r w:rsidRPr="00D60727">
        <w:rPr>
          <w:rFonts w:ascii="Helvetica" w:hAnsi="Helvetica"/>
          <w:b/>
          <w:bCs/>
          <w:sz w:val="22"/>
          <w:szCs w:val="22"/>
        </w:rPr>
        <w:t>Topçuoğlu BD</w:t>
      </w:r>
      <w:r w:rsidRPr="00D60727">
        <w:rPr>
          <w:rFonts w:ascii="Helvetica" w:hAnsi="Helvetica"/>
          <w:sz w:val="22"/>
          <w:szCs w:val="22"/>
        </w:rPr>
        <w:t xml:space="preserve">, </w:t>
      </w:r>
      <w:r w:rsidRPr="00D60727">
        <w:rPr>
          <w:rFonts w:ascii="Helvetica" w:hAnsi="Helvetica"/>
          <w:b/>
          <w:bCs/>
          <w:sz w:val="22"/>
          <w:szCs w:val="22"/>
        </w:rPr>
        <w:t>Lapp Z</w:t>
      </w:r>
      <w:r w:rsidRPr="00D60727">
        <w:rPr>
          <w:rFonts w:ascii="Helvetica" w:hAnsi="Helvetica"/>
          <w:sz w:val="22"/>
          <w:szCs w:val="22"/>
        </w:rPr>
        <w:t xml:space="preserve">, </w:t>
      </w:r>
      <w:r w:rsidRPr="00D60727">
        <w:rPr>
          <w:rFonts w:ascii="Helvetica" w:hAnsi="Helvetica"/>
          <w:b/>
          <w:bCs/>
          <w:sz w:val="22"/>
          <w:szCs w:val="22"/>
        </w:rPr>
        <w:t>Sovacool KL</w:t>
      </w:r>
      <w:r w:rsidRPr="00D60727">
        <w:rPr>
          <w:rFonts w:ascii="Helvetica" w:hAnsi="Helvetica"/>
          <w:sz w:val="22"/>
          <w:szCs w:val="22"/>
        </w:rPr>
        <w:t xml:space="preserve">, </w:t>
      </w:r>
      <w:r w:rsidRPr="00D60727">
        <w:rPr>
          <w:rFonts w:ascii="Helvetica" w:hAnsi="Helvetica"/>
          <w:b/>
          <w:bCs/>
          <w:sz w:val="22"/>
          <w:szCs w:val="22"/>
        </w:rPr>
        <w:t>Snitkin E</w:t>
      </w:r>
      <w:r w:rsidRPr="00D60727">
        <w:rPr>
          <w:rFonts w:ascii="Helvetica" w:hAnsi="Helvetica"/>
          <w:sz w:val="22"/>
          <w:szCs w:val="22"/>
        </w:rPr>
        <w:t xml:space="preserve">, </w:t>
      </w:r>
      <w:r w:rsidRPr="00D60727">
        <w:rPr>
          <w:rFonts w:ascii="Helvetica" w:hAnsi="Helvetica"/>
          <w:b/>
          <w:bCs/>
          <w:sz w:val="22"/>
          <w:szCs w:val="22"/>
        </w:rPr>
        <w:t>Wiens J</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2021. mikropml: User-Friendly R Package for Supervised Machine Learning Pipelines. Journal of Open Source Software </w:t>
      </w:r>
      <w:r w:rsidRPr="00D60727">
        <w:rPr>
          <w:rFonts w:ascii="Helvetica" w:hAnsi="Helvetica"/>
          <w:b/>
          <w:bCs/>
          <w:sz w:val="22"/>
          <w:szCs w:val="22"/>
        </w:rPr>
        <w:t>6</w:t>
      </w:r>
      <w:r w:rsidRPr="00D60727">
        <w:rPr>
          <w:rFonts w:ascii="Helvetica" w:hAnsi="Helvetica"/>
          <w:sz w:val="22"/>
          <w:szCs w:val="22"/>
        </w:rPr>
        <w:t>:3073. doi:</w:t>
      </w:r>
      <w:hyperlink r:id="rId24">
        <w:r w:rsidRPr="00D60727">
          <w:rPr>
            <w:rStyle w:val="Hyperlink"/>
            <w:rFonts w:ascii="Helvetica" w:hAnsi="Helvetica"/>
            <w:color w:val="auto"/>
            <w:sz w:val="22"/>
            <w:szCs w:val="22"/>
          </w:rPr>
          <w:t>10.21105/joss.03073</w:t>
        </w:r>
      </w:hyperlink>
      <w:r w:rsidRPr="00D60727">
        <w:rPr>
          <w:rFonts w:ascii="Helvetica" w:hAnsi="Helvetica"/>
          <w:sz w:val="22"/>
          <w:szCs w:val="22"/>
        </w:rPr>
        <w:t>.</w:t>
      </w:r>
    </w:p>
    <w:p w14:paraId="50060AC7" w14:textId="6B78EF5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14.</w:t>
      </w:r>
      <w:r w:rsidR="00C15811">
        <w:rPr>
          <w:rFonts w:ascii="Helvetica" w:hAnsi="Helvetica"/>
          <w:sz w:val="22"/>
          <w:szCs w:val="22"/>
        </w:rPr>
        <w:t xml:space="preserve"> </w:t>
      </w:r>
      <w:r w:rsidRPr="00D60727">
        <w:rPr>
          <w:rFonts w:ascii="Helvetica" w:hAnsi="Helvetica"/>
          <w:b/>
          <w:bCs/>
          <w:sz w:val="22"/>
          <w:szCs w:val="22"/>
        </w:rPr>
        <w:t>Topçuoğlu BD</w:t>
      </w:r>
      <w:r w:rsidRPr="00D60727">
        <w:rPr>
          <w:rFonts w:ascii="Helvetica" w:hAnsi="Helvetica"/>
          <w:sz w:val="22"/>
          <w:szCs w:val="22"/>
        </w:rPr>
        <w:t xml:space="preserve">, </w:t>
      </w:r>
      <w:r w:rsidRPr="00D60727">
        <w:rPr>
          <w:rFonts w:ascii="Helvetica" w:hAnsi="Helvetica"/>
          <w:b/>
          <w:bCs/>
          <w:sz w:val="22"/>
          <w:szCs w:val="22"/>
        </w:rPr>
        <w:t>Lesniak NA</w:t>
      </w:r>
      <w:r w:rsidRPr="00D60727">
        <w:rPr>
          <w:rFonts w:ascii="Helvetica" w:hAnsi="Helvetica"/>
          <w:sz w:val="22"/>
          <w:szCs w:val="22"/>
        </w:rPr>
        <w:t xml:space="preserve">, </w:t>
      </w:r>
      <w:r w:rsidRPr="00D60727">
        <w:rPr>
          <w:rFonts w:ascii="Helvetica" w:hAnsi="Helvetica"/>
          <w:b/>
          <w:bCs/>
          <w:sz w:val="22"/>
          <w:szCs w:val="22"/>
        </w:rPr>
        <w:t>Ruffin MT</w:t>
      </w:r>
      <w:r w:rsidRPr="00D60727">
        <w:rPr>
          <w:rFonts w:ascii="Helvetica" w:hAnsi="Helvetica"/>
          <w:sz w:val="22"/>
          <w:szCs w:val="22"/>
        </w:rPr>
        <w:t xml:space="preserve">, </w:t>
      </w:r>
      <w:r w:rsidRPr="00D60727">
        <w:rPr>
          <w:rFonts w:ascii="Helvetica" w:hAnsi="Helvetica"/>
          <w:b/>
          <w:bCs/>
          <w:sz w:val="22"/>
          <w:szCs w:val="22"/>
        </w:rPr>
        <w:t>Wiens J</w:t>
      </w:r>
      <w:r w:rsidRPr="00D60727">
        <w:rPr>
          <w:rFonts w:ascii="Helvetica" w:hAnsi="Helvetica"/>
          <w:sz w:val="22"/>
          <w:szCs w:val="22"/>
        </w:rPr>
        <w:t xml:space="preserve">, </w:t>
      </w:r>
      <w:r w:rsidRPr="00D60727">
        <w:rPr>
          <w:rFonts w:ascii="Helvetica" w:hAnsi="Helvetica"/>
          <w:b/>
          <w:bCs/>
          <w:sz w:val="22"/>
          <w:szCs w:val="22"/>
        </w:rPr>
        <w:t>Schloss PD</w:t>
      </w:r>
      <w:r w:rsidRPr="00D60727">
        <w:rPr>
          <w:rFonts w:ascii="Helvetica" w:hAnsi="Helvetica"/>
          <w:sz w:val="22"/>
          <w:szCs w:val="22"/>
        </w:rPr>
        <w:t xml:space="preserve">. 2020. A framework for effective application of machine learning to microbiome-based classification problems. mBio </w:t>
      </w:r>
      <w:r w:rsidRPr="00D60727">
        <w:rPr>
          <w:rFonts w:ascii="Helvetica" w:hAnsi="Helvetica"/>
          <w:b/>
          <w:bCs/>
          <w:sz w:val="22"/>
          <w:szCs w:val="22"/>
        </w:rPr>
        <w:t>11</w:t>
      </w:r>
      <w:r w:rsidRPr="00D60727">
        <w:rPr>
          <w:rFonts w:ascii="Helvetica" w:hAnsi="Helvetica"/>
          <w:sz w:val="22"/>
          <w:szCs w:val="22"/>
        </w:rPr>
        <w:t>:e00434–20. doi:</w:t>
      </w:r>
      <w:hyperlink r:id="rId25">
        <w:r w:rsidRPr="00D60727">
          <w:rPr>
            <w:rStyle w:val="Hyperlink"/>
            <w:rFonts w:ascii="Helvetica" w:hAnsi="Helvetica"/>
            <w:color w:val="auto"/>
            <w:sz w:val="22"/>
            <w:szCs w:val="22"/>
          </w:rPr>
          <w:t>10.1128/mBio.00434-20</w:t>
        </w:r>
      </w:hyperlink>
      <w:r w:rsidRPr="00D60727">
        <w:rPr>
          <w:rFonts w:ascii="Helvetica" w:hAnsi="Helvetica"/>
          <w:sz w:val="22"/>
          <w:szCs w:val="22"/>
        </w:rPr>
        <w:t>.</w:t>
      </w:r>
    </w:p>
    <w:p w14:paraId="10E68CC2" w14:textId="6CD6CCEF"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15.</w:t>
      </w:r>
      <w:r w:rsidR="00C15811">
        <w:rPr>
          <w:rFonts w:ascii="Helvetica" w:hAnsi="Helvetica"/>
          <w:sz w:val="22"/>
          <w:szCs w:val="22"/>
        </w:rPr>
        <w:t xml:space="preserve"> </w:t>
      </w:r>
      <w:r w:rsidRPr="00D60727">
        <w:rPr>
          <w:rFonts w:ascii="Helvetica" w:hAnsi="Helvetica"/>
          <w:b/>
          <w:bCs/>
          <w:sz w:val="22"/>
          <w:szCs w:val="22"/>
        </w:rPr>
        <w:t>Koster J</w:t>
      </w:r>
      <w:r w:rsidRPr="00D60727">
        <w:rPr>
          <w:rFonts w:ascii="Helvetica" w:hAnsi="Helvetica"/>
          <w:sz w:val="22"/>
          <w:szCs w:val="22"/>
        </w:rPr>
        <w:t xml:space="preserve">, </w:t>
      </w:r>
      <w:r w:rsidRPr="00D60727">
        <w:rPr>
          <w:rFonts w:ascii="Helvetica" w:hAnsi="Helvetica"/>
          <w:b/>
          <w:bCs/>
          <w:sz w:val="22"/>
          <w:szCs w:val="22"/>
        </w:rPr>
        <w:t>Rahmann S</w:t>
      </w:r>
      <w:r w:rsidRPr="00D60727">
        <w:rPr>
          <w:rFonts w:ascii="Helvetica" w:hAnsi="Helvetica"/>
          <w:sz w:val="22"/>
          <w:szCs w:val="22"/>
        </w:rPr>
        <w:t xml:space="preserve">. 2012. Snakemake–a scalable bioinformatics workflow engine. Bioinformatics </w:t>
      </w:r>
      <w:r w:rsidRPr="00D60727">
        <w:rPr>
          <w:rFonts w:ascii="Helvetica" w:hAnsi="Helvetica"/>
          <w:b/>
          <w:bCs/>
          <w:sz w:val="22"/>
          <w:szCs w:val="22"/>
        </w:rPr>
        <w:t>28</w:t>
      </w:r>
      <w:r w:rsidRPr="00D60727">
        <w:rPr>
          <w:rFonts w:ascii="Helvetica" w:hAnsi="Helvetica"/>
          <w:sz w:val="22"/>
          <w:szCs w:val="22"/>
        </w:rPr>
        <w:t>:2520–2522. doi:</w:t>
      </w:r>
      <w:hyperlink r:id="rId26">
        <w:r w:rsidRPr="00D60727">
          <w:rPr>
            <w:rStyle w:val="Hyperlink"/>
            <w:rFonts w:ascii="Helvetica" w:hAnsi="Helvetica"/>
            <w:color w:val="auto"/>
            <w:sz w:val="22"/>
            <w:szCs w:val="22"/>
          </w:rPr>
          <w:t>10.1093/bioinformatics/bts480</w:t>
        </w:r>
      </w:hyperlink>
      <w:r w:rsidRPr="00D60727">
        <w:rPr>
          <w:rFonts w:ascii="Helvetica" w:hAnsi="Helvetica"/>
          <w:sz w:val="22"/>
          <w:szCs w:val="22"/>
        </w:rPr>
        <w:t>.</w:t>
      </w:r>
    </w:p>
    <w:p w14:paraId="1AE2007B" w14:textId="753AB815"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16.</w:t>
      </w:r>
      <w:r w:rsidR="00C15811">
        <w:rPr>
          <w:rFonts w:ascii="Helvetica" w:hAnsi="Helvetica"/>
          <w:sz w:val="22"/>
          <w:szCs w:val="22"/>
        </w:rPr>
        <w:t xml:space="preserve"> </w:t>
      </w:r>
      <w:r w:rsidRPr="00D60727">
        <w:rPr>
          <w:rFonts w:ascii="Helvetica" w:hAnsi="Helvetica"/>
          <w:b/>
          <w:bCs/>
          <w:sz w:val="22"/>
          <w:szCs w:val="22"/>
        </w:rPr>
        <w:t>R Core Team</w:t>
      </w:r>
      <w:r w:rsidRPr="00D60727">
        <w:rPr>
          <w:rFonts w:ascii="Helvetica" w:hAnsi="Helvetica"/>
          <w:sz w:val="22"/>
          <w:szCs w:val="22"/>
        </w:rPr>
        <w:t xml:space="preserve">. 2020. </w:t>
      </w:r>
      <w:hyperlink r:id="rId27">
        <w:r w:rsidRPr="00D60727">
          <w:rPr>
            <w:rStyle w:val="Hyperlink"/>
            <w:rFonts w:ascii="Helvetica" w:hAnsi="Helvetica"/>
            <w:color w:val="auto"/>
            <w:sz w:val="22"/>
            <w:szCs w:val="22"/>
          </w:rPr>
          <w:t>R: A language and environment for statistical computing</w:t>
        </w:r>
      </w:hyperlink>
      <w:r w:rsidRPr="00D60727">
        <w:rPr>
          <w:rFonts w:ascii="Helvetica" w:hAnsi="Helvetica"/>
          <w:sz w:val="22"/>
          <w:szCs w:val="22"/>
        </w:rPr>
        <w:t>. R Foundation for Statistical Computing, Vienna, Austria.</w:t>
      </w:r>
    </w:p>
    <w:p w14:paraId="09A1136A" w14:textId="7FC5E55D"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17.</w:t>
      </w:r>
      <w:r w:rsidR="00C15811">
        <w:rPr>
          <w:rFonts w:ascii="Helvetica" w:hAnsi="Helvetica"/>
          <w:sz w:val="22"/>
          <w:szCs w:val="22"/>
        </w:rPr>
        <w:t xml:space="preserve"> </w:t>
      </w:r>
      <w:r w:rsidRPr="00D60727">
        <w:rPr>
          <w:rFonts w:ascii="Helvetica" w:hAnsi="Helvetica"/>
          <w:b/>
          <w:bCs/>
          <w:sz w:val="22"/>
          <w:szCs w:val="22"/>
        </w:rPr>
        <w:t>GNU Project</w:t>
      </w:r>
      <w:r w:rsidRPr="00D60727">
        <w:rPr>
          <w:rFonts w:ascii="Helvetica" w:hAnsi="Helvetica"/>
          <w:sz w:val="22"/>
          <w:szCs w:val="22"/>
        </w:rPr>
        <w:t xml:space="preserve">. </w:t>
      </w:r>
      <w:hyperlink r:id="rId28">
        <w:r w:rsidRPr="00D60727">
          <w:rPr>
            <w:rStyle w:val="Hyperlink"/>
            <w:rFonts w:ascii="Helvetica" w:hAnsi="Helvetica"/>
            <w:color w:val="auto"/>
            <w:sz w:val="22"/>
            <w:szCs w:val="22"/>
          </w:rPr>
          <w:t>Bash reference manual</w:t>
        </w:r>
      </w:hyperlink>
      <w:r w:rsidRPr="00D60727">
        <w:rPr>
          <w:rFonts w:ascii="Helvetica" w:hAnsi="Helvetica"/>
          <w:sz w:val="22"/>
          <w:szCs w:val="22"/>
        </w:rPr>
        <w:t>.</w:t>
      </w:r>
    </w:p>
    <w:p w14:paraId="5C3709F0" w14:textId="3C48EBD3"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18.</w:t>
      </w:r>
      <w:r w:rsidR="00C15811">
        <w:rPr>
          <w:rFonts w:ascii="Helvetica" w:hAnsi="Helvetica"/>
          <w:sz w:val="22"/>
          <w:szCs w:val="22"/>
        </w:rPr>
        <w:t xml:space="preserve"> </w:t>
      </w:r>
      <w:r w:rsidRPr="00D60727">
        <w:rPr>
          <w:rFonts w:ascii="Helvetica" w:hAnsi="Helvetica"/>
          <w:b/>
          <w:bCs/>
          <w:sz w:val="22"/>
          <w:szCs w:val="22"/>
        </w:rPr>
        <w:t>RStudio Team</w:t>
      </w:r>
      <w:r w:rsidRPr="00D60727">
        <w:rPr>
          <w:rFonts w:ascii="Helvetica" w:hAnsi="Helvetica"/>
          <w:sz w:val="22"/>
          <w:szCs w:val="22"/>
        </w:rPr>
        <w:t xml:space="preserve">. 2019. </w:t>
      </w:r>
      <w:hyperlink r:id="rId29">
        <w:r w:rsidRPr="00D60727">
          <w:rPr>
            <w:rStyle w:val="Hyperlink"/>
            <w:rFonts w:ascii="Helvetica" w:hAnsi="Helvetica"/>
            <w:color w:val="auto"/>
            <w:sz w:val="22"/>
            <w:szCs w:val="22"/>
          </w:rPr>
          <w:t>RStudio: Integrated development environment for r</w:t>
        </w:r>
      </w:hyperlink>
      <w:r w:rsidRPr="00D60727">
        <w:rPr>
          <w:rFonts w:ascii="Helvetica" w:hAnsi="Helvetica"/>
          <w:sz w:val="22"/>
          <w:szCs w:val="22"/>
        </w:rPr>
        <w:t>. RStudio, Inc., Boston, MA.</w:t>
      </w:r>
    </w:p>
    <w:p w14:paraId="7E6AF104" w14:textId="14A2E544"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lastRenderedPageBreak/>
        <w:t>19.</w:t>
      </w:r>
      <w:r w:rsidR="00C15811">
        <w:rPr>
          <w:rFonts w:ascii="Helvetica" w:hAnsi="Helvetica"/>
          <w:sz w:val="22"/>
          <w:szCs w:val="22"/>
        </w:rPr>
        <w:t xml:space="preserve"> </w:t>
      </w:r>
      <w:r w:rsidRPr="00D60727">
        <w:rPr>
          <w:rFonts w:ascii="Helvetica" w:hAnsi="Helvetica"/>
          <w:b/>
          <w:bCs/>
          <w:sz w:val="22"/>
          <w:szCs w:val="22"/>
        </w:rPr>
        <w:t>Wickham H</w:t>
      </w:r>
      <w:r w:rsidRPr="00D60727">
        <w:rPr>
          <w:rFonts w:ascii="Helvetica" w:hAnsi="Helvetica"/>
          <w:sz w:val="22"/>
          <w:szCs w:val="22"/>
        </w:rPr>
        <w:t xml:space="preserve">, </w:t>
      </w:r>
      <w:r w:rsidRPr="00D60727">
        <w:rPr>
          <w:rFonts w:ascii="Helvetica" w:hAnsi="Helvetica"/>
          <w:b/>
          <w:bCs/>
          <w:sz w:val="22"/>
          <w:szCs w:val="22"/>
        </w:rPr>
        <w:t>Averick M</w:t>
      </w:r>
      <w:r w:rsidRPr="00D60727">
        <w:rPr>
          <w:rFonts w:ascii="Helvetica" w:hAnsi="Helvetica"/>
          <w:sz w:val="22"/>
          <w:szCs w:val="22"/>
        </w:rPr>
        <w:t xml:space="preserve">, </w:t>
      </w:r>
      <w:r w:rsidRPr="00D60727">
        <w:rPr>
          <w:rFonts w:ascii="Helvetica" w:hAnsi="Helvetica"/>
          <w:b/>
          <w:bCs/>
          <w:sz w:val="22"/>
          <w:szCs w:val="22"/>
        </w:rPr>
        <w:t>Bryan J</w:t>
      </w:r>
      <w:r w:rsidRPr="00D60727">
        <w:rPr>
          <w:rFonts w:ascii="Helvetica" w:hAnsi="Helvetica"/>
          <w:sz w:val="22"/>
          <w:szCs w:val="22"/>
        </w:rPr>
        <w:t xml:space="preserve">, </w:t>
      </w:r>
      <w:r w:rsidRPr="00D60727">
        <w:rPr>
          <w:rFonts w:ascii="Helvetica" w:hAnsi="Helvetica"/>
          <w:b/>
          <w:bCs/>
          <w:sz w:val="22"/>
          <w:szCs w:val="22"/>
        </w:rPr>
        <w:t>Chang W</w:t>
      </w:r>
      <w:r w:rsidRPr="00D60727">
        <w:rPr>
          <w:rFonts w:ascii="Helvetica" w:hAnsi="Helvetica"/>
          <w:sz w:val="22"/>
          <w:szCs w:val="22"/>
        </w:rPr>
        <w:t xml:space="preserve">, </w:t>
      </w:r>
      <w:r w:rsidRPr="00D60727">
        <w:rPr>
          <w:rFonts w:ascii="Helvetica" w:hAnsi="Helvetica"/>
          <w:b/>
          <w:bCs/>
          <w:sz w:val="22"/>
          <w:szCs w:val="22"/>
        </w:rPr>
        <w:t>McGowan LD</w:t>
      </w:r>
      <w:r w:rsidRPr="00D60727">
        <w:rPr>
          <w:rFonts w:ascii="Helvetica" w:hAnsi="Helvetica"/>
          <w:sz w:val="22"/>
          <w:szCs w:val="22"/>
        </w:rPr>
        <w:t xml:space="preserve">, </w:t>
      </w:r>
      <w:r w:rsidRPr="00D60727">
        <w:rPr>
          <w:rFonts w:ascii="Helvetica" w:hAnsi="Helvetica"/>
          <w:b/>
          <w:bCs/>
          <w:sz w:val="22"/>
          <w:szCs w:val="22"/>
        </w:rPr>
        <w:t>François R</w:t>
      </w:r>
      <w:r w:rsidRPr="00D60727">
        <w:rPr>
          <w:rFonts w:ascii="Helvetica" w:hAnsi="Helvetica"/>
          <w:sz w:val="22"/>
          <w:szCs w:val="22"/>
        </w:rPr>
        <w:t xml:space="preserve">, </w:t>
      </w:r>
      <w:r w:rsidRPr="00D60727">
        <w:rPr>
          <w:rFonts w:ascii="Helvetica" w:hAnsi="Helvetica"/>
          <w:b/>
          <w:bCs/>
          <w:sz w:val="22"/>
          <w:szCs w:val="22"/>
        </w:rPr>
        <w:t>Grolemund G</w:t>
      </w:r>
      <w:r w:rsidRPr="00D60727">
        <w:rPr>
          <w:rFonts w:ascii="Helvetica" w:hAnsi="Helvetica"/>
          <w:sz w:val="22"/>
          <w:szCs w:val="22"/>
        </w:rPr>
        <w:t xml:space="preserve">, </w:t>
      </w:r>
      <w:r w:rsidRPr="00D60727">
        <w:rPr>
          <w:rFonts w:ascii="Helvetica" w:hAnsi="Helvetica"/>
          <w:b/>
          <w:bCs/>
          <w:sz w:val="22"/>
          <w:szCs w:val="22"/>
        </w:rPr>
        <w:t>Hayes A</w:t>
      </w:r>
      <w:r w:rsidRPr="00D60727">
        <w:rPr>
          <w:rFonts w:ascii="Helvetica" w:hAnsi="Helvetica"/>
          <w:sz w:val="22"/>
          <w:szCs w:val="22"/>
        </w:rPr>
        <w:t xml:space="preserve">, </w:t>
      </w:r>
      <w:r w:rsidRPr="00D60727">
        <w:rPr>
          <w:rFonts w:ascii="Helvetica" w:hAnsi="Helvetica"/>
          <w:b/>
          <w:bCs/>
          <w:sz w:val="22"/>
          <w:szCs w:val="22"/>
        </w:rPr>
        <w:t>Henry L</w:t>
      </w:r>
      <w:r w:rsidRPr="00D60727">
        <w:rPr>
          <w:rFonts w:ascii="Helvetica" w:hAnsi="Helvetica"/>
          <w:sz w:val="22"/>
          <w:szCs w:val="22"/>
        </w:rPr>
        <w:t xml:space="preserve">, </w:t>
      </w:r>
      <w:r w:rsidRPr="00D60727">
        <w:rPr>
          <w:rFonts w:ascii="Helvetica" w:hAnsi="Helvetica"/>
          <w:b/>
          <w:bCs/>
          <w:sz w:val="22"/>
          <w:szCs w:val="22"/>
        </w:rPr>
        <w:t>Hester J</w:t>
      </w:r>
      <w:r w:rsidRPr="00D60727">
        <w:rPr>
          <w:rFonts w:ascii="Helvetica" w:hAnsi="Helvetica"/>
          <w:sz w:val="22"/>
          <w:szCs w:val="22"/>
        </w:rPr>
        <w:t xml:space="preserve">, </w:t>
      </w:r>
      <w:r w:rsidRPr="00D60727">
        <w:rPr>
          <w:rFonts w:ascii="Helvetica" w:hAnsi="Helvetica"/>
          <w:b/>
          <w:bCs/>
          <w:sz w:val="22"/>
          <w:szCs w:val="22"/>
        </w:rPr>
        <w:t>Kuhn M</w:t>
      </w:r>
      <w:r w:rsidRPr="00D60727">
        <w:rPr>
          <w:rFonts w:ascii="Helvetica" w:hAnsi="Helvetica"/>
          <w:sz w:val="22"/>
          <w:szCs w:val="22"/>
        </w:rPr>
        <w:t xml:space="preserve">, </w:t>
      </w:r>
      <w:r w:rsidRPr="00D60727">
        <w:rPr>
          <w:rFonts w:ascii="Helvetica" w:hAnsi="Helvetica"/>
          <w:b/>
          <w:bCs/>
          <w:sz w:val="22"/>
          <w:szCs w:val="22"/>
        </w:rPr>
        <w:t>Pedersen TL</w:t>
      </w:r>
      <w:r w:rsidRPr="00D60727">
        <w:rPr>
          <w:rFonts w:ascii="Helvetica" w:hAnsi="Helvetica"/>
          <w:sz w:val="22"/>
          <w:szCs w:val="22"/>
        </w:rPr>
        <w:t xml:space="preserve">, </w:t>
      </w:r>
      <w:r w:rsidRPr="00D60727">
        <w:rPr>
          <w:rFonts w:ascii="Helvetica" w:hAnsi="Helvetica"/>
          <w:b/>
          <w:bCs/>
          <w:sz w:val="22"/>
          <w:szCs w:val="22"/>
        </w:rPr>
        <w:t>Miller E</w:t>
      </w:r>
      <w:r w:rsidRPr="00D60727">
        <w:rPr>
          <w:rFonts w:ascii="Helvetica" w:hAnsi="Helvetica"/>
          <w:sz w:val="22"/>
          <w:szCs w:val="22"/>
        </w:rPr>
        <w:t xml:space="preserve">, </w:t>
      </w:r>
      <w:r w:rsidRPr="00D60727">
        <w:rPr>
          <w:rFonts w:ascii="Helvetica" w:hAnsi="Helvetica"/>
          <w:b/>
          <w:bCs/>
          <w:sz w:val="22"/>
          <w:szCs w:val="22"/>
        </w:rPr>
        <w:t>Bache SM</w:t>
      </w:r>
      <w:r w:rsidRPr="00D60727">
        <w:rPr>
          <w:rFonts w:ascii="Helvetica" w:hAnsi="Helvetica"/>
          <w:sz w:val="22"/>
          <w:szCs w:val="22"/>
        </w:rPr>
        <w:t xml:space="preserve">, </w:t>
      </w:r>
      <w:r w:rsidRPr="00D60727">
        <w:rPr>
          <w:rFonts w:ascii="Helvetica" w:hAnsi="Helvetica"/>
          <w:b/>
          <w:bCs/>
          <w:sz w:val="22"/>
          <w:szCs w:val="22"/>
        </w:rPr>
        <w:t>Müller K</w:t>
      </w:r>
      <w:r w:rsidRPr="00D60727">
        <w:rPr>
          <w:rFonts w:ascii="Helvetica" w:hAnsi="Helvetica"/>
          <w:sz w:val="22"/>
          <w:szCs w:val="22"/>
        </w:rPr>
        <w:t xml:space="preserve">, </w:t>
      </w:r>
      <w:r w:rsidRPr="00D60727">
        <w:rPr>
          <w:rFonts w:ascii="Helvetica" w:hAnsi="Helvetica"/>
          <w:b/>
          <w:bCs/>
          <w:sz w:val="22"/>
          <w:szCs w:val="22"/>
        </w:rPr>
        <w:t>Ooms J</w:t>
      </w:r>
      <w:r w:rsidRPr="00D60727">
        <w:rPr>
          <w:rFonts w:ascii="Helvetica" w:hAnsi="Helvetica"/>
          <w:sz w:val="22"/>
          <w:szCs w:val="22"/>
        </w:rPr>
        <w:t xml:space="preserve">, </w:t>
      </w:r>
      <w:r w:rsidRPr="00D60727">
        <w:rPr>
          <w:rFonts w:ascii="Helvetica" w:hAnsi="Helvetica"/>
          <w:b/>
          <w:bCs/>
          <w:sz w:val="22"/>
          <w:szCs w:val="22"/>
        </w:rPr>
        <w:t>Robinson D</w:t>
      </w:r>
      <w:r w:rsidRPr="00D60727">
        <w:rPr>
          <w:rFonts w:ascii="Helvetica" w:hAnsi="Helvetica"/>
          <w:sz w:val="22"/>
          <w:szCs w:val="22"/>
        </w:rPr>
        <w:t xml:space="preserve">, </w:t>
      </w:r>
      <w:r w:rsidRPr="00D60727">
        <w:rPr>
          <w:rFonts w:ascii="Helvetica" w:hAnsi="Helvetica"/>
          <w:b/>
          <w:bCs/>
          <w:sz w:val="22"/>
          <w:szCs w:val="22"/>
        </w:rPr>
        <w:t>Seidel DP</w:t>
      </w:r>
      <w:r w:rsidRPr="00D60727">
        <w:rPr>
          <w:rFonts w:ascii="Helvetica" w:hAnsi="Helvetica"/>
          <w:sz w:val="22"/>
          <w:szCs w:val="22"/>
        </w:rPr>
        <w:t xml:space="preserve">, </w:t>
      </w:r>
      <w:r w:rsidRPr="00D60727">
        <w:rPr>
          <w:rFonts w:ascii="Helvetica" w:hAnsi="Helvetica"/>
          <w:b/>
          <w:bCs/>
          <w:sz w:val="22"/>
          <w:szCs w:val="22"/>
        </w:rPr>
        <w:t>Spinu V</w:t>
      </w:r>
      <w:r w:rsidRPr="00D60727">
        <w:rPr>
          <w:rFonts w:ascii="Helvetica" w:hAnsi="Helvetica"/>
          <w:sz w:val="22"/>
          <w:szCs w:val="22"/>
        </w:rPr>
        <w:t xml:space="preserve">, </w:t>
      </w:r>
      <w:r w:rsidRPr="00D60727">
        <w:rPr>
          <w:rFonts w:ascii="Helvetica" w:hAnsi="Helvetica"/>
          <w:b/>
          <w:bCs/>
          <w:sz w:val="22"/>
          <w:szCs w:val="22"/>
        </w:rPr>
        <w:t>Takahashi K</w:t>
      </w:r>
      <w:r w:rsidRPr="00D60727">
        <w:rPr>
          <w:rFonts w:ascii="Helvetica" w:hAnsi="Helvetica"/>
          <w:sz w:val="22"/>
          <w:szCs w:val="22"/>
        </w:rPr>
        <w:t xml:space="preserve">, </w:t>
      </w:r>
      <w:r w:rsidRPr="00D60727">
        <w:rPr>
          <w:rFonts w:ascii="Helvetica" w:hAnsi="Helvetica"/>
          <w:b/>
          <w:bCs/>
          <w:sz w:val="22"/>
          <w:szCs w:val="22"/>
        </w:rPr>
        <w:t>Vaughan D</w:t>
      </w:r>
      <w:r w:rsidRPr="00D60727">
        <w:rPr>
          <w:rFonts w:ascii="Helvetica" w:hAnsi="Helvetica"/>
          <w:sz w:val="22"/>
          <w:szCs w:val="22"/>
        </w:rPr>
        <w:t xml:space="preserve">, </w:t>
      </w:r>
      <w:r w:rsidRPr="00D60727">
        <w:rPr>
          <w:rFonts w:ascii="Helvetica" w:hAnsi="Helvetica"/>
          <w:b/>
          <w:bCs/>
          <w:sz w:val="22"/>
          <w:szCs w:val="22"/>
        </w:rPr>
        <w:t>Wilke C</w:t>
      </w:r>
      <w:r w:rsidRPr="00D60727">
        <w:rPr>
          <w:rFonts w:ascii="Helvetica" w:hAnsi="Helvetica"/>
          <w:sz w:val="22"/>
          <w:szCs w:val="22"/>
        </w:rPr>
        <w:t xml:space="preserve">, </w:t>
      </w:r>
      <w:r w:rsidRPr="00D60727">
        <w:rPr>
          <w:rFonts w:ascii="Helvetica" w:hAnsi="Helvetica"/>
          <w:b/>
          <w:bCs/>
          <w:sz w:val="22"/>
          <w:szCs w:val="22"/>
        </w:rPr>
        <w:t>Woo K</w:t>
      </w:r>
      <w:r w:rsidRPr="00D60727">
        <w:rPr>
          <w:rFonts w:ascii="Helvetica" w:hAnsi="Helvetica"/>
          <w:sz w:val="22"/>
          <w:szCs w:val="22"/>
        </w:rPr>
        <w:t xml:space="preserve">, </w:t>
      </w:r>
      <w:r w:rsidRPr="00D60727">
        <w:rPr>
          <w:rFonts w:ascii="Helvetica" w:hAnsi="Helvetica"/>
          <w:b/>
          <w:bCs/>
          <w:sz w:val="22"/>
          <w:szCs w:val="22"/>
        </w:rPr>
        <w:t>Yutani H</w:t>
      </w:r>
      <w:r w:rsidRPr="00D60727">
        <w:rPr>
          <w:rFonts w:ascii="Helvetica" w:hAnsi="Helvetica"/>
          <w:sz w:val="22"/>
          <w:szCs w:val="22"/>
        </w:rPr>
        <w:t xml:space="preserve">. 2019. Welcome to the Tidyverse. Journal of Open Source Software </w:t>
      </w:r>
      <w:r w:rsidRPr="00D60727">
        <w:rPr>
          <w:rFonts w:ascii="Helvetica" w:hAnsi="Helvetica"/>
          <w:b/>
          <w:bCs/>
          <w:sz w:val="22"/>
          <w:szCs w:val="22"/>
        </w:rPr>
        <w:t>4</w:t>
      </w:r>
      <w:r w:rsidRPr="00D60727">
        <w:rPr>
          <w:rFonts w:ascii="Helvetica" w:hAnsi="Helvetica"/>
          <w:sz w:val="22"/>
          <w:szCs w:val="22"/>
        </w:rPr>
        <w:t>:1686. doi:</w:t>
      </w:r>
      <w:hyperlink r:id="rId30">
        <w:r w:rsidRPr="00D60727">
          <w:rPr>
            <w:rStyle w:val="Hyperlink"/>
            <w:rFonts w:ascii="Helvetica" w:hAnsi="Helvetica"/>
            <w:color w:val="auto"/>
            <w:sz w:val="22"/>
            <w:szCs w:val="22"/>
          </w:rPr>
          <w:t>10.21105/joss.01686</w:t>
        </w:r>
      </w:hyperlink>
      <w:r w:rsidRPr="00D60727">
        <w:rPr>
          <w:rFonts w:ascii="Helvetica" w:hAnsi="Helvetica"/>
          <w:sz w:val="22"/>
          <w:szCs w:val="22"/>
        </w:rPr>
        <w:t>.</w:t>
      </w:r>
    </w:p>
    <w:p w14:paraId="7951C588" w14:textId="2C471F76"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20.</w:t>
      </w:r>
      <w:r w:rsidR="00C15811">
        <w:rPr>
          <w:rFonts w:ascii="Helvetica" w:hAnsi="Helvetica"/>
          <w:sz w:val="22"/>
          <w:szCs w:val="22"/>
        </w:rPr>
        <w:t xml:space="preserve"> </w:t>
      </w:r>
      <w:r w:rsidRPr="00D60727">
        <w:rPr>
          <w:rFonts w:ascii="Helvetica" w:hAnsi="Helvetica"/>
          <w:b/>
          <w:bCs/>
          <w:sz w:val="22"/>
          <w:szCs w:val="22"/>
        </w:rPr>
        <w:t>Xie Y</w:t>
      </w:r>
      <w:r w:rsidRPr="00D60727">
        <w:rPr>
          <w:rFonts w:ascii="Helvetica" w:hAnsi="Helvetica"/>
          <w:sz w:val="22"/>
          <w:szCs w:val="22"/>
        </w:rPr>
        <w:t xml:space="preserve">, </w:t>
      </w:r>
      <w:r w:rsidRPr="00D60727">
        <w:rPr>
          <w:rFonts w:ascii="Helvetica" w:hAnsi="Helvetica"/>
          <w:b/>
          <w:bCs/>
          <w:sz w:val="22"/>
          <w:szCs w:val="22"/>
        </w:rPr>
        <w:t>Allaire JJ</w:t>
      </w:r>
      <w:r w:rsidRPr="00D60727">
        <w:rPr>
          <w:rFonts w:ascii="Helvetica" w:hAnsi="Helvetica"/>
          <w:sz w:val="22"/>
          <w:szCs w:val="22"/>
        </w:rPr>
        <w:t xml:space="preserve">, </w:t>
      </w:r>
      <w:r w:rsidRPr="00D60727">
        <w:rPr>
          <w:rFonts w:ascii="Helvetica" w:hAnsi="Helvetica"/>
          <w:b/>
          <w:bCs/>
          <w:sz w:val="22"/>
          <w:szCs w:val="22"/>
        </w:rPr>
        <w:t>Grolemund G</w:t>
      </w:r>
      <w:r w:rsidRPr="00D60727">
        <w:rPr>
          <w:rFonts w:ascii="Helvetica" w:hAnsi="Helvetica"/>
          <w:sz w:val="22"/>
          <w:szCs w:val="22"/>
        </w:rPr>
        <w:t>. 2018. R Markdown: The Definitive Guide. Taylor &amp; Francis, CRC Press.</w:t>
      </w:r>
    </w:p>
    <w:p w14:paraId="06323248" w14:textId="5F138B02" w:rsidR="00FF79C6" w:rsidRPr="00D60727" w:rsidRDefault="00000000" w:rsidP="00D60727">
      <w:pPr>
        <w:pStyle w:val="BodyText"/>
        <w:spacing w:line="480" w:lineRule="auto"/>
        <w:rPr>
          <w:rFonts w:ascii="Helvetica" w:hAnsi="Helvetica"/>
          <w:sz w:val="22"/>
          <w:szCs w:val="22"/>
        </w:rPr>
      </w:pPr>
      <w:r w:rsidRPr="00D60727">
        <w:rPr>
          <w:rFonts w:ascii="Helvetica" w:hAnsi="Helvetica"/>
          <w:sz w:val="22"/>
          <w:szCs w:val="22"/>
        </w:rPr>
        <w:t>21.</w:t>
      </w:r>
      <w:r w:rsidR="00C15811">
        <w:rPr>
          <w:rFonts w:ascii="Helvetica" w:hAnsi="Helvetica"/>
          <w:sz w:val="22"/>
          <w:szCs w:val="22"/>
        </w:rPr>
        <w:t xml:space="preserve"> </w:t>
      </w:r>
      <w:r w:rsidRPr="00D60727">
        <w:rPr>
          <w:rFonts w:ascii="Helvetica" w:hAnsi="Helvetica"/>
          <w:sz w:val="22"/>
          <w:szCs w:val="22"/>
        </w:rPr>
        <w:t>SRA-Tools - NCBI. http://ncbi.github.io/sra-tools/.</w:t>
      </w:r>
    </w:p>
    <w:p w14:paraId="4051EF24" w14:textId="234A49FF" w:rsidR="00C15811" w:rsidRPr="002B38B4" w:rsidRDefault="00000000" w:rsidP="002B38B4">
      <w:pPr>
        <w:pStyle w:val="BodyText"/>
        <w:spacing w:line="480" w:lineRule="auto"/>
        <w:rPr>
          <w:rFonts w:ascii="Helvetica" w:hAnsi="Helvetica"/>
          <w:sz w:val="22"/>
          <w:szCs w:val="22"/>
        </w:rPr>
      </w:pPr>
      <w:r w:rsidRPr="00D60727">
        <w:rPr>
          <w:rFonts w:ascii="Helvetica" w:hAnsi="Helvetica"/>
          <w:sz w:val="22"/>
          <w:szCs w:val="22"/>
        </w:rPr>
        <w:t>22.</w:t>
      </w:r>
      <w:r w:rsidR="00C15811">
        <w:rPr>
          <w:rFonts w:ascii="Helvetica" w:hAnsi="Helvetica"/>
          <w:sz w:val="22"/>
          <w:szCs w:val="22"/>
        </w:rPr>
        <w:t xml:space="preserve"> </w:t>
      </w:r>
      <w:r w:rsidRPr="00D60727">
        <w:rPr>
          <w:rFonts w:ascii="Helvetica" w:hAnsi="Helvetica"/>
          <w:sz w:val="22"/>
          <w:szCs w:val="22"/>
        </w:rPr>
        <w:t>2016. Anaconda Software Distribution. Anaconda Documentation. Anaconda Inc.</w:t>
      </w:r>
      <w:bookmarkStart w:id="251" w:name="figures"/>
      <w:r w:rsidR="00C15811">
        <w:rPr>
          <w:rFonts w:ascii="Helvetica" w:hAnsi="Helvetica"/>
          <w:sz w:val="22"/>
          <w:szCs w:val="22"/>
        </w:rPr>
        <w:br w:type="page"/>
      </w:r>
    </w:p>
    <w:p w14:paraId="79D673C5" w14:textId="71FD965F" w:rsidR="00FF79C6" w:rsidRPr="00D60727" w:rsidRDefault="00000000" w:rsidP="00C15811">
      <w:pPr>
        <w:pStyle w:val="Heading2"/>
        <w:spacing w:line="480" w:lineRule="auto"/>
        <w:rPr>
          <w:rFonts w:ascii="Helvetica" w:hAnsi="Helvetica"/>
          <w:color w:val="auto"/>
          <w:sz w:val="22"/>
          <w:szCs w:val="22"/>
        </w:rPr>
      </w:pPr>
      <w:r w:rsidRPr="00D60727">
        <w:rPr>
          <w:rFonts w:ascii="Helvetica" w:hAnsi="Helvetica"/>
          <w:color w:val="auto"/>
          <w:sz w:val="22"/>
          <w:szCs w:val="22"/>
        </w:rPr>
        <w:lastRenderedPageBreak/>
        <w:t>Figure</w:t>
      </w:r>
      <w:r w:rsidR="00C15811">
        <w:rPr>
          <w:rFonts w:ascii="Helvetica" w:hAnsi="Helvetica"/>
          <w:color w:val="auto"/>
          <w:sz w:val="22"/>
          <w:szCs w:val="22"/>
        </w:rPr>
        <w:t xml:space="preserve"> Legend</w:t>
      </w:r>
      <w:r w:rsidRPr="00D60727">
        <w:rPr>
          <w:rFonts w:ascii="Helvetica" w:hAnsi="Helvetica"/>
          <w:color w:val="auto"/>
          <w:sz w:val="22"/>
          <w:szCs w:val="22"/>
        </w:rPr>
        <w:t>s</w:t>
      </w:r>
      <w:bookmarkEnd w:id="251"/>
    </w:p>
    <w:p w14:paraId="12711597" w14:textId="31DB2348" w:rsidR="00FF79C6" w:rsidRPr="00D60727" w:rsidRDefault="00000000" w:rsidP="00D60727">
      <w:pPr>
        <w:pStyle w:val="BodyText"/>
        <w:spacing w:line="480" w:lineRule="auto"/>
        <w:rPr>
          <w:rFonts w:ascii="Helvetica" w:hAnsi="Helvetica"/>
          <w:sz w:val="22"/>
          <w:szCs w:val="22"/>
        </w:rPr>
      </w:pPr>
      <w:r w:rsidRPr="00D60727">
        <w:rPr>
          <w:rFonts w:ascii="Helvetica" w:hAnsi="Helvetica"/>
          <w:b/>
          <w:bCs/>
          <w:sz w:val="22"/>
          <w:szCs w:val="22"/>
        </w:rPr>
        <w:t>Figure1: Overview of clustering workflows.</w:t>
      </w:r>
      <w:r w:rsidRPr="00D60727">
        <w:rPr>
          <w:rFonts w:ascii="Helvetica" w:hAnsi="Helvetica"/>
          <w:sz w:val="22"/>
          <w:szCs w:val="22"/>
        </w:rPr>
        <w:t xml:space="preserve"> The </w:t>
      </w:r>
      <w:r w:rsidRPr="00D60727">
        <w:rPr>
          <w:rFonts w:ascii="Helvetica" w:hAnsi="Helvetica"/>
          <w:i/>
          <w:iCs/>
          <w:sz w:val="22"/>
          <w:szCs w:val="22"/>
        </w:rPr>
        <w:t>de novo</w:t>
      </w:r>
      <w:r w:rsidRPr="00D60727">
        <w:rPr>
          <w:rFonts w:ascii="Helvetica" w:hAnsi="Helvetica"/>
          <w:sz w:val="22"/>
          <w:szCs w:val="22"/>
        </w:rPr>
        <w:t xml:space="preserve"> and database-reference-based workflows were conducted using two approaches: OptiClust with mothur and VSEARCH as is used in the QIIME pipeline.</w:t>
      </w:r>
    </w:p>
    <w:p w14:paraId="1755FC27" w14:textId="77777777" w:rsidR="00FF79C6" w:rsidRPr="00D60727" w:rsidRDefault="00000000" w:rsidP="00D60727">
      <w:pPr>
        <w:pStyle w:val="BodyText"/>
        <w:spacing w:line="480" w:lineRule="auto"/>
        <w:rPr>
          <w:rFonts w:ascii="Helvetica" w:hAnsi="Helvetica"/>
          <w:sz w:val="22"/>
          <w:szCs w:val="22"/>
        </w:rPr>
      </w:pPr>
      <w:r w:rsidRPr="00D60727">
        <w:rPr>
          <w:rFonts w:ascii="Helvetica" w:hAnsi="Helvetica"/>
          <w:b/>
          <w:bCs/>
          <w:sz w:val="22"/>
          <w:szCs w:val="22"/>
        </w:rPr>
        <w:t>Figure 2: Model performance of OptiFit self-reference workflow is as good or better than other methods.</w:t>
      </w:r>
      <w:r w:rsidRPr="00D60727">
        <w:rPr>
          <w:rFonts w:ascii="Helvetica" w:hAnsi="Helvetica"/>
          <w:sz w:val="22"/>
          <w:szCs w:val="22"/>
        </w:rPr>
        <w:t xml:space="preserve"> </w:t>
      </w:r>
      <w:r w:rsidRPr="00D60727">
        <w:rPr>
          <w:rFonts w:ascii="Helvetica" w:hAnsi="Helvetica"/>
          <w:b/>
          <w:bCs/>
          <w:sz w:val="22"/>
          <w:szCs w:val="22"/>
        </w:rPr>
        <w:t>A)</w:t>
      </w:r>
      <w:r w:rsidRPr="00D60727">
        <w:rPr>
          <w:rFonts w:ascii="Helvetica" w:hAnsi="Helvetica"/>
          <w:sz w:val="22"/>
          <w:szCs w:val="22"/>
        </w:rPr>
        <w:t xml:space="preserve"> Area under the receiver operating characteristic (AUROC) curve during cross-validation (train) for the various workflows. </w:t>
      </w:r>
      <w:r w:rsidRPr="00D60727">
        <w:rPr>
          <w:rFonts w:ascii="Helvetica" w:hAnsi="Helvetica"/>
          <w:b/>
          <w:bCs/>
          <w:sz w:val="22"/>
          <w:szCs w:val="22"/>
        </w:rPr>
        <w:t>B)</w:t>
      </w:r>
      <w:r w:rsidRPr="00D60727">
        <w:rPr>
          <w:rFonts w:ascii="Helvetica" w:hAnsi="Helvetica"/>
          <w:sz w:val="22"/>
          <w:szCs w:val="22"/>
        </w:rPr>
        <w:t xml:space="preserve"> AUROC on the test data for the various workflows. The mean and standard deviation of the AUROC is represented by the black dot and whiskers in panels A and B. The mean AUROC is printed below the points. </w:t>
      </w:r>
      <w:r w:rsidRPr="00D60727">
        <w:rPr>
          <w:rFonts w:ascii="Helvetica" w:hAnsi="Helvetica"/>
          <w:b/>
          <w:bCs/>
          <w:sz w:val="22"/>
          <w:szCs w:val="22"/>
        </w:rPr>
        <w:t>C)</w:t>
      </w:r>
      <w:r w:rsidRPr="00D60727">
        <w:rPr>
          <w:rFonts w:ascii="Helvetica" w:hAnsi="Helvetica"/>
          <w:sz w:val="22"/>
          <w:szCs w:val="22"/>
        </w:rPr>
        <w:t xml:space="preserve"> Averaged receiver operating characteristic (ROC) curves. Lines represent the average true positive rate for the range of false positive rates.</w:t>
      </w:r>
    </w:p>
    <w:sectPr w:rsidR="00FF79C6" w:rsidRPr="00D60727" w:rsidSect="00CB36A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Schloss, Patrick" w:date="2023-05-19T10:44:00Z" w:initials="PS">
    <w:p w14:paraId="510F3840" w14:textId="77777777" w:rsidR="00D5553F" w:rsidRDefault="00D5553F" w:rsidP="00F07F95">
      <w:r>
        <w:rPr>
          <w:rStyle w:val="CommentReference"/>
        </w:rPr>
        <w:annotationRef/>
      </w:r>
      <w:r>
        <w:rPr>
          <w:color w:val="000000"/>
          <w:sz w:val="20"/>
          <w:szCs w:val="20"/>
        </w:rPr>
        <w:t>Double check these references</w:t>
      </w:r>
    </w:p>
  </w:comment>
  <w:comment w:id="33" w:author="Armour, Courtney" w:date="2023-06-13T14:11:00Z" w:initials="CA">
    <w:p w14:paraId="19EF6AEE" w14:textId="77777777" w:rsidR="00796867" w:rsidRDefault="005954E9" w:rsidP="00773EE6">
      <w:r>
        <w:rPr>
          <w:rStyle w:val="CommentReference"/>
        </w:rPr>
        <w:annotationRef/>
      </w:r>
      <w:r w:rsidR="00796867">
        <w:rPr>
          <w:sz w:val="20"/>
          <w:szCs w:val="20"/>
        </w:rPr>
        <w:t>References are updated in the final document</w:t>
      </w:r>
    </w:p>
  </w:comment>
  <w:comment w:id="41" w:author="Armour, Courtney" w:date="2023-06-13T14:12:00Z" w:initials="CA">
    <w:p w14:paraId="05221E8E" w14:textId="77777777" w:rsidR="00796867" w:rsidRDefault="005954E9" w:rsidP="009123E6">
      <w:r>
        <w:rPr>
          <w:rStyle w:val="CommentReference"/>
        </w:rPr>
        <w:annotationRef/>
      </w:r>
      <w:r w:rsidR="00796867">
        <w:rPr>
          <w:sz w:val="20"/>
          <w:szCs w:val="20"/>
        </w:rPr>
        <w:t>References are updated in the final document</w:t>
      </w:r>
    </w:p>
  </w:comment>
  <w:comment w:id="79" w:author="Armour, Courtney" w:date="2023-06-13T14:12:00Z" w:initials="CA">
    <w:p w14:paraId="2686EA97" w14:textId="77777777" w:rsidR="00796867" w:rsidRDefault="005954E9" w:rsidP="00E90460">
      <w:r>
        <w:rPr>
          <w:rStyle w:val="CommentReference"/>
        </w:rPr>
        <w:annotationRef/>
      </w:r>
      <w:r w:rsidR="00796867">
        <w:rPr>
          <w:sz w:val="20"/>
          <w:szCs w:val="20"/>
        </w:rPr>
        <w:t>References are updated in the final document</w:t>
      </w:r>
    </w:p>
  </w:comment>
  <w:comment w:id="100" w:author="Armour, Courtney" w:date="2023-06-13T14:12:00Z" w:initials="CA">
    <w:p w14:paraId="1508D159" w14:textId="77777777" w:rsidR="00796867" w:rsidRDefault="005954E9" w:rsidP="000D7322">
      <w:r>
        <w:rPr>
          <w:rStyle w:val="CommentReference"/>
        </w:rPr>
        <w:annotationRef/>
      </w:r>
      <w:r w:rsidR="00796867">
        <w:rPr>
          <w:sz w:val="20"/>
          <w:szCs w:val="20"/>
        </w:rPr>
        <w:t>References are updated in final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F3840" w15:done="0"/>
  <w15:commentEx w15:paraId="19EF6AEE" w15:paraIdParent="510F3840" w15:done="0"/>
  <w15:commentEx w15:paraId="05221E8E" w15:done="0"/>
  <w15:commentEx w15:paraId="2686EA97" w15:done="0"/>
  <w15:commentEx w15:paraId="1508D1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1D189" w16cex:dateUtc="2023-05-19T14:44:00Z"/>
  <w16cex:commentExtensible w16cex:durableId="2832F786" w16cex:dateUtc="2023-06-13T18:11:00Z"/>
  <w16cex:commentExtensible w16cex:durableId="2832F7BE" w16cex:dateUtc="2023-06-13T18:12:00Z"/>
  <w16cex:commentExtensible w16cex:durableId="2832F7CC" w16cex:dateUtc="2023-06-13T18:12:00Z"/>
  <w16cex:commentExtensible w16cex:durableId="2832F7D5" w16cex:dateUtc="2023-06-13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F3840" w16cid:durableId="2811D189"/>
  <w16cid:commentId w16cid:paraId="19EF6AEE" w16cid:durableId="2832F786"/>
  <w16cid:commentId w16cid:paraId="05221E8E" w16cid:durableId="2832F7BE"/>
  <w16cid:commentId w16cid:paraId="2686EA97" w16cid:durableId="2832F7CC"/>
  <w16cid:commentId w16cid:paraId="1508D159" w16cid:durableId="2832F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70C8" w14:textId="77777777" w:rsidR="00D523A3" w:rsidRDefault="00D523A3">
      <w:pPr>
        <w:spacing w:after="0"/>
      </w:pPr>
      <w:r>
        <w:separator/>
      </w:r>
    </w:p>
  </w:endnote>
  <w:endnote w:type="continuationSeparator" w:id="0">
    <w:p w14:paraId="1A024EE6" w14:textId="77777777" w:rsidR="00D523A3" w:rsidRDefault="00D52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1CE1" w14:textId="77777777" w:rsidR="00D523A3" w:rsidRDefault="00D523A3">
      <w:r>
        <w:separator/>
      </w:r>
    </w:p>
  </w:footnote>
  <w:footnote w:type="continuationSeparator" w:id="0">
    <w:p w14:paraId="1BB93ECC" w14:textId="77777777" w:rsidR="00D523A3" w:rsidRDefault="00D5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72B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5C1876C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70850767">
    <w:abstractNumId w:val="0"/>
  </w:num>
  <w:num w:numId="2" w16cid:durableId="1076825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4444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loss, Patrick">
    <w15:presenceInfo w15:providerId="AD" w15:userId="S::pschloss@umich.edu::5d00ad8a-bb1f-4ef7-a764-5c0cb52113b9"/>
  </w15:person>
  <w15:person w15:author="Armour, Courtney">
    <w15:presenceInfo w15:providerId="AD" w15:userId="S::armourc@med.umich.edu::422bf467-4f9f-4556-9ba4-c3d43b2f73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C6"/>
    <w:rsid w:val="00061057"/>
    <w:rsid w:val="000A0CFC"/>
    <w:rsid w:val="002B38B4"/>
    <w:rsid w:val="002C24CB"/>
    <w:rsid w:val="002D2515"/>
    <w:rsid w:val="002E74F0"/>
    <w:rsid w:val="003D6531"/>
    <w:rsid w:val="00464878"/>
    <w:rsid w:val="004C090E"/>
    <w:rsid w:val="00510ECC"/>
    <w:rsid w:val="00591ACE"/>
    <w:rsid w:val="005954E9"/>
    <w:rsid w:val="006339BC"/>
    <w:rsid w:val="006B2869"/>
    <w:rsid w:val="006B2F2E"/>
    <w:rsid w:val="00716D54"/>
    <w:rsid w:val="00796867"/>
    <w:rsid w:val="008128DC"/>
    <w:rsid w:val="00820B29"/>
    <w:rsid w:val="008357E5"/>
    <w:rsid w:val="008543FF"/>
    <w:rsid w:val="00970390"/>
    <w:rsid w:val="00AD2966"/>
    <w:rsid w:val="00B16DEB"/>
    <w:rsid w:val="00BA6A43"/>
    <w:rsid w:val="00BB39C4"/>
    <w:rsid w:val="00BB6D6C"/>
    <w:rsid w:val="00C15811"/>
    <w:rsid w:val="00C6135D"/>
    <w:rsid w:val="00C957A5"/>
    <w:rsid w:val="00CB36A2"/>
    <w:rsid w:val="00D523A3"/>
    <w:rsid w:val="00D5553F"/>
    <w:rsid w:val="00D60727"/>
    <w:rsid w:val="00E5588E"/>
    <w:rsid w:val="00EE7C1D"/>
    <w:rsid w:val="00F057FB"/>
    <w:rsid w:val="00F172EA"/>
    <w:rsid w:val="00F30C0B"/>
    <w:rsid w:val="00FF79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F39AE"/>
  <w15:docId w15:val="{2EB74D93-725F-4248-A7AA-6489A80A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CB36A2"/>
  </w:style>
  <w:style w:type="paragraph" w:styleId="Revision">
    <w:name w:val="Revision"/>
    <w:hidden/>
    <w:semiHidden/>
    <w:rsid w:val="00716D54"/>
    <w:pPr>
      <w:spacing w:after="0"/>
    </w:pPr>
  </w:style>
  <w:style w:type="character" w:styleId="CommentReference">
    <w:name w:val="annotation reference"/>
    <w:basedOn w:val="DefaultParagraphFont"/>
    <w:semiHidden/>
    <w:unhideWhenUsed/>
    <w:rsid w:val="00D5553F"/>
    <w:rPr>
      <w:sz w:val="16"/>
      <w:szCs w:val="16"/>
    </w:rPr>
  </w:style>
  <w:style w:type="paragraph" w:styleId="CommentText">
    <w:name w:val="annotation text"/>
    <w:basedOn w:val="Normal"/>
    <w:link w:val="CommentTextChar"/>
    <w:semiHidden/>
    <w:unhideWhenUsed/>
    <w:rsid w:val="00D5553F"/>
    <w:rPr>
      <w:sz w:val="20"/>
      <w:szCs w:val="20"/>
    </w:rPr>
  </w:style>
  <w:style w:type="character" w:customStyle="1" w:styleId="CommentTextChar">
    <w:name w:val="Comment Text Char"/>
    <w:basedOn w:val="DefaultParagraphFont"/>
    <w:link w:val="CommentText"/>
    <w:semiHidden/>
    <w:rsid w:val="00D5553F"/>
    <w:rPr>
      <w:sz w:val="20"/>
      <w:szCs w:val="20"/>
    </w:rPr>
  </w:style>
  <w:style w:type="paragraph" w:styleId="CommentSubject">
    <w:name w:val="annotation subject"/>
    <w:basedOn w:val="CommentText"/>
    <w:next w:val="CommentText"/>
    <w:link w:val="CommentSubjectChar"/>
    <w:semiHidden/>
    <w:unhideWhenUsed/>
    <w:rsid w:val="00D5553F"/>
    <w:rPr>
      <w:b/>
      <w:bCs/>
    </w:rPr>
  </w:style>
  <w:style w:type="character" w:customStyle="1" w:styleId="CommentSubjectChar">
    <w:name w:val="Comment Subject Char"/>
    <w:basedOn w:val="CommentTextChar"/>
    <w:link w:val="CommentSubject"/>
    <w:semiHidden/>
    <w:rsid w:val="00D555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hlossLab/Armour_OptiFitGLNE_mBio_2023" TargetMode="External"/><Relationship Id="rId18" Type="http://schemas.openxmlformats.org/officeDocument/2006/relationships/hyperlink" Target="https://doi.org/10.7717/peerj.2584" TargetMode="External"/><Relationship Id="rId26" Type="http://schemas.openxmlformats.org/officeDocument/2006/relationships/hyperlink" Target="https://doi.org/10.1093/bioinformatics/bts480" TargetMode="External"/><Relationship Id="rId3" Type="http://schemas.openxmlformats.org/officeDocument/2006/relationships/settings" Target="settings.xml"/><Relationship Id="rId21" Type="http://schemas.openxmlformats.org/officeDocument/2006/relationships/hyperlink" Target="https://doi.org/10.1128/AEM.01541-09" TargetMode="External"/><Relationship Id="rId7" Type="http://schemas.openxmlformats.org/officeDocument/2006/relationships/hyperlink" Target="mailto:pschloss@umich.edu" TargetMode="External"/><Relationship Id="rId12" Type="http://schemas.openxmlformats.org/officeDocument/2006/relationships/hyperlink" Target="https://mothur.org/wiki/miseq_sop/" TargetMode="External"/><Relationship Id="rId17" Type="http://schemas.openxmlformats.org/officeDocument/2006/relationships/hyperlink" Target="https://doi.org/10.1128/mSphereDirect.00073-17" TargetMode="External"/><Relationship Id="rId25" Type="http://schemas.openxmlformats.org/officeDocument/2006/relationships/hyperlink" Target="https://doi.org/10.1128/mBio.00434-2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86/s13073-016-0290-3" TargetMode="External"/><Relationship Id="rId20" Type="http://schemas.openxmlformats.org/officeDocument/2006/relationships/hyperlink" Target="https://doi.org/10.1093/bioinformatics/btr381" TargetMode="External"/><Relationship Id="rId29"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21105/joss.03073"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128/msphere.00916-21" TargetMode="External"/><Relationship Id="rId23" Type="http://schemas.openxmlformats.org/officeDocument/2006/relationships/hyperlink" Target="https://doi.org/10.1128/AEM.03006-05" TargetMode="External"/><Relationship Id="rId28" Type="http://schemas.openxmlformats.org/officeDocument/2006/relationships/hyperlink" Target="https://www.gnu.org/software/bash/%20manual/bash.html/" TargetMode="External"/><Relationship Id="rId10" Type="http://schemas.microsoft.com/office/2016/09/relationships/commentsIds" Target="commentsIds.xml"/><Relationship Id="rId19" Type="http://schemas.openxmlformats.org/officeDocument/2006/relationships/hyperlink" Target="https://doi.org/10.1038/s41587-019-0209-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7717/peerj.1487" TargetMode="External"/><Relationship Id="rId22" Type="http://schemas.openxmlformats.org/officeDocument/2006/relationships/hyperlink" Target="https://doi.org/10.1093/nar/gks1219" TargetMode="External"/><Relationship Id="rId27" Type="http://schemas.openxmlformats.org/officeDocument/2006/relationships/hyperlink" Target="https://www.R-project.org/" TargetMode="External"/><Relationship Id="rId30" Type="http://schemas.openxmlformats.org/officeDocument/2006/relationships/hyperlink" Target="https://doi.org/10.21105/joss.01686"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4760</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Machine learning classification by fitting amplicon sequences to existing OTUs</vt:lpstr>
    </vt:vector>
  </TitlesOfParts>
  <Company/>
  <LinksUpToDate>false</LinksUpToDate>
  <CharactersWithSpaces>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classification by fitting amplicon sequences to existing OTUs</dc:title>
  <dc:creator>Armour, Courtney</dc:creator>
  <cp:keywords/>
  <cp:lastModifiedBy>Armour, Courtney</cp:lastModifiedBy>
  <cp:revision>6</cp:revision>
  <cp:lastPrinted>2023-05-19T13:48:00Z</cp:lastPrinted>
  <dcterms:created xsi:type="dcterms:W3CDTF">2023-06-13T18:09:00Z</dcterms:created>
  <dcterms:modified xsi:type="dcterms:W3CDTF">2023-06-15T00:39:00Z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